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F5AD4" w14:textId="2B56058A" w:rsidR="00D52614" w:rsidRPr="00166977" w:rsidRDefault="00166977" w:rsidP="00166977">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166977">
        <w:rPr>
          <w:rFonts w:ascii="Times New Roman" w:hAnsi="Times New Roman" w:cs="Times New Roman"/>
          <w:b/>
          <w:color w:val="000000" w:themeColor="text1"/>
          <w:sz w:val="24"/>
          <w:szCs w:val="24"/>
        </w:rPr>
        <w:t>Correlation of Global Health Security index and Joint External Evaluation score with Monkeypox cases and death</w:t>
      </w:r>
    </w:p>
    <w:p w14:paraId="0DA44382" w14:textId="77777777" w:rsidR="005B31FB" w:rsidRDefault="005B31FB" w:rsidP="006925A5">
      <w:pPr>
        <w:autoSpaceDE w:val="0"/>
        <w:autoSpaceDN w:val="0"/>
        <w:adjustRightInd w:val="0"/>
        <w:spacing w:after="0" w:line="240" w:lineRule="auto"/>
        <w:rPr>
          <w:rFonts w:ascii="Times New Roman" w:hAnsi="Times New Roman" w:cs="Times New Roman"/>
          <w:sz w:val="24"/>
          <w:szCs w:val="24"/>
        </w:rPr>
      </w:pPr>
    </w:p>
    <w:p w14:paraId="71BE8360" w14:textId="77777777" w:rsidR="005B31FB" w:rsidRDefault="005B31FB" w:rsidP="006925A5">
      <w:pPr>
        <w:autoSpaceDE w:val="0"/>
        <w:autoSpaceDN w:val="0"/>
        <w:adjustRightInd w:val="0"/>
        <w:spacing w:after="0" w:line="240" w:lineRule="auto"/>
        <w:rPr>
          <w:rFonts w:ascii="Times New Roman" w:hAnsi="Times New Roman" w:cs="Times New Roman"/>
          <w:sz w:val="24"/>
          <w:szCs w:val="24"/>
        </w:rPr>
      </w:pPr>
    </w:p>
    <w:p w14:paraId="34C30013" w14:textId="77777777" w:rsidR="005B31FB" w:rsidRDefault="005B31FB" w:rsidP="006925A5">
      <w:pPr>
        <w:autoSpaceDE w:val="0"/>
        <w:autoSpaceDN w:val="0"/>
        <w:adjustRightInd w:val="0"/>
        <w:spacing w:after="0" w:line="240" w:lineRule="auto"/>
        <w:rPr>
          <w:rFonts w:ascii="Times New Roman" w:hAnsi="Times New Roman" w:cs="Times New Roman"/>
          <w:sz w:val="24"/>
          <w:szCs w:val="24"/>
        </w:rPr>
      </w:pPr>
    </w:p>
    <w:p w14:paraId="1933DC9B" w14:textId="1B904558" w:rsidR="00B10D3D" w:rsidRPr="00F65AB0" w:rsidRDefault="00F316EC" w:rsidP="00B10D3D">
      <w:pPr>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Monkeypox is a zoonotic viral reemerged disease which already recorded 87,775 confirmed positive and 112 death cases. </w:t>
      </w:r>
      <w:r w:rsidR="0011087C" w:rsidRPr="00FA7161">
        <w:rPr>
          <w:rFonts w:ascii="Times New Roman" w:hAnsi="Times New Roman" w:cs="Times New Roman"/>
          <w:color w:val="333333"/>
          <w:sz w:val="24"/>
          <w:szCs w:val="24"/>
          <w:shd w:val="clear" w:color="auto" w:fill="FFFFFF"/>
        </w:rPr>
        <w:t xml:space="preserve">The </w:t>
      </w:r>
      <w:r w:rsidR="0011087C" w:rsidRPr="00EB11F3">
        <w:rPr>
          <w:rFonts w:ascii="Times New Roman" w:hAnsi="Times New Roman" w:cs="Times New Roman"/>
          <w:sz w:val="24"/>
          <w:szCs w:val="24"/>
        </w:rPr>
        <w:t xml:space="preserve">Global Health Security Index (GHSI) and Joint External Evaluation (JEE) </w:t>
      </w:r>
      <w:ins w:id="0" w:author="Mohammad Nayeem Hasan" w:date="2023-04-02T16:35:00Z">
        <w:r w:rsidR="00D53FEA" w:rsidRPr="00D53FEA">
          <w:rPr>
            <w:rFonts w:ascii="Times New Roman" w:hAnsi="Times New Roman" w:cs="Times New Roman"/>
            <w:sz w:val="24"/>
            <w:szCs w:val="24"/>
          </w:rPr>
          <w:t>are tools to evaluate a country's health security and preparedness to prevent, detect, and respond to health threats, including the monkeypox infectious disease</w:t>
        </w:r>
      </w:ins>
      <w:del w:id="1" w:author="Mohammad Nayeem Hasan" w:date="2023-04-02T16:35:00Z">
        <w:r w:rsidR="0011087C" w:rsidRPr="00FA7161" w:rsidDel="00D53FEA">
          <w:rPr>
            <w:rFonts w:ascii="Times New Roman" w:hAnsi="Times New Roman" w:cs="Times New Roman"/>
            <w:color w:val="333333"/>
            <w:sz w:val="24"/>
            <w:szCs w:val="24"/>
            <w:shd w:val="clear" w:color="auto" w:fill="FFFFFF"/>
          </w:rPr>
          <w:delText>serve as tools to evaluate a country's health security and preparedness to prevent, detect, and respond to health threats, including the infectious disease monkeypox</w:delText>
        </w:r>
      </w:del>
      <w:r w:rsidR="0011087C" w:rsidRPr="00FA7161">
        <w:rPr>
          <w:rFonts w:ascii="Times New Roman" w:hAnsi="Times New Roman" w:cs="Times New Roman"/>
          <w:color w:val="333333"/>
          <w:sz w:val="24"/>
          <w:szCs w:val="24"/>
          <w:shd w:val="clear" w:color="auto" w:fill="FFFFFF"/>
        </w:rPr>
        <w:t>.</w:t>
      </w:r>
      <w:r w:rsidR="0011087C">
        <w:rPr>
          <w:rFonts w:ascii="Times New Roman" w:hAnsi="Times New Roman" w:cs="Times New Roman"/>
          <w:color w:val="333333"/>
          <w:sz w:val="24"/>
          <w:szCs w:val="24"/>
          <w:shd w:val="clear" w:color="auto" w:fill="FFFFFF"/>
        </w:rPr>
        <w:t xml:space="preserve"> </w:t>
      </w:r>
      <w:r w:rsidR="0011087C" w:rsidRPr="00FA7161">
        <w:rPr>
          <w:rFonts w:ascii="Times New Roman" w:hAnsi="Times New Roman" w:cs="Times New Roman"/>
          <w:color w:val="333333"/>
          <w:sz w:val="24"/>
          <w:szCs w:val="24"/>
          <w:shd w:val="clear" w:color="auto" w:fill="FFFFFF"/>
        </w:rPr>
        <w:t>A high score on the GHSI and JEE suggests that a country has robust public health systems, which entail a range of institutional arrangements, policies, and activities that work together to protect the health of the population.</w:t>
      </w:r>
      <w:r w:rsidR="0011087C">
        <w:rPr>
          <w:rFonts w:ascii="Times New Roman" w:hAnsi="Times New Roman" w:cs="Times New Roman"/>
          <w:color w:val="333333"/>
          <w:sz w:val="24"/>
          <w:szCs w:val="24"/>
          <w:shd w:val="clear" w:color="auto" w:fill="FFFFFF"/>
        </w:rPr>
        <w:t xml:space="preserve"> </w:t>
      </w:r>
      <w:r w:rsidR="00EB11F3" w:rsidRPr="00EB11F3">
        <w:rPr>
          <w:rFonts w:ascii="Times New Roman" w:hAnsi="Times New Roman" w:cs="Times New Roman"/>
          <w:sz w:val="24"/>
          <w:szCs w:val="24"/>
        </w:rPr>
        <w:t>The GHSI is an analytical tool designed to predict a country's capacity and risk based on its health security competence. It evaluates whether the 195 countries that have signed the Global Health Guidelines comply with 85 sub-indicators across six categories using data f</w:t>
      </w:r>
      <w:r w:rsidR="00B10D3D">
        <w:rPr>
          <w:rFonts w:ascii="Times New Roman" w:hAnsi="Times New Roman" w:cs="Times New Roman"/>
          <w:sz w:val="24"/>
          <w:szCs w:val="24"/>
        </w:rPr>
        <w:t xml:space="preserve">rom publicly available sources </w:t>
      </w:r>
      <w:r w:rsidR="00EB11F3" w:rsidRPr="00EB11F3">
        <w:rPr>
          <w:rFonts w:ascii="Times New Roman" w:hAnsi="Times New Roman" w:cs="Times New Roman"/>
          <w:sz w:val="24"/>
          <w:szCs w:val="24"/>
        </w:rPr>
        <w:t>(Johns Hopkins Center for Health Security, 2021).</w:t>
      </w:r>
      <w:r w:rsidR="00B10D3D">
        <w:rPr>
          <w:rFonts w:ascii="Times New Roman" w:hAnsi="Times New Roman" w:cs="Times New Roman"/>
          <w:sz w:val="24"/>
          <w:szCs w:val="24"/>
        </w:rPr>
        <w:t xml:space="preserve"> </w:t>
      </w:r>
      <w:r w:rsidR="00B10D3D" w:rsidRPr="00F65AB0">
        <w:rPr>
          <w:rFonts w:ascii="Times New Roman" w:hAnsi="Times New Roman" w:cs="Times New Roman"/>
          <w:sz w:val="24"/>
          <w:szCs w:val="24"/>
        </w:rPr>
        <w:t>"On the other hand, The Joint External Evaluation (JEE) is an intricate and standardized tool aimed at comprehensively assessing a country's capacity to preempt, detect, and respond to public health threats.</w:t>
      </w:r>
      <w:r w:rsidR="00B10D3D">
        <w:rPr>
          <w:rFonts w:ascii="Times New Roman" w:hAnsi="Times New Roman" w:cs="Times New Roman"/>
          <w:sz w:val="24"/>
          <w:szCs w:val="24"/>
        </w:rPr>
        <w:t xml:space="preserve"> </w:t>
      </w:r>
      <w:r w:rsidR="00B10D3D" w:rsidRPr="00F65AB0">
        <w:rPr>
          <w:rFonts w:ascii="Times New Roman" w:hAnsi="Times New Roman" w:cs="Times New Roman"/>
          <w:sz w:val="24"/>
          <w:szCs w:val="24"/>
        </w:rPr>
        <w:t xml:space="preserve">The JEE is conducted via a collaborative and multisectoral approach, with an inclusive range of stakeholders from across the government, private sector, civil society, and international organizations. The JEE process is meticulously designed to identify and evaluate a country's strengths and weaknesses in terms of health security preparedness, leveraging a prioritized action plan to address any identified gaps. </w:t>
      </w:r>
    </w:p>
    <w:p w14:paraId="35757D08" w14:textId="68FFDFF2" w:rsidR="00F316EC" w:rsidRPr="00F316EC" w:rsidRDefault="00F316EC" w:rsidP="00F316EC">
      <w:pPr>
        <w:jc w:val="both"/>
        <w:rPr>
          <w:rFonts w:ascii="Times New Roman" w:hAnsi="Times New Roman" w:cs="Times New Roman"/>
          <w:sz w:val="24"/>
          <w:szCs w:val="24"/>
        </w:rPr>
      </w:pPr>
      <w:r w:rsidRPr="00F316EC">
        <w:rPr>
          <w:rFonts w:ascii="Times New Roman" w:hAnsi="Times New Roman" w:cs="Times New Roman"/>
          <w:sz w:val="24"/>
          <w:szCs w:val="24"/>
        </w:rPr>
        <w:t xml:space="preserve">This study is undertaken to analyze the correlation between the monkeypox </w:t>
      </w:r>
      <w:ins w:id="2" w:author="Mohammad Nayeem Hasan" w:date="2023-04-02T18:35:00Z">
        <w:r w:rsidR="00D932E0">
          <w:rPr>
            <w:rFonts w:ascii="Times New Roman" w:hAnsi="Times New Roman" w:cs="Times New Roman"/>
            <w:sz w:val="24"/>
            <w:szCs w:val="24"/>
          </w:rPr>
          <w:t>c</w:t>
        </w:r>
      </w:ins>
      <w:del w:id="3" w:author="Mohammad Nayeem Hasan" w:date="2023-04-02T18:35:00Z">
        <w:r w:rsidRPr="00F316EC" w:rsidDel="00D932E0">
          <w:rPr>
            <w:rFonts w:ascii="Times New Roman" w:hAnsi="Times New Roman" w:cs="Times New Roman"/>
            <w:sz w:val="24"/>
            <w:szCs w:val="24"/>
          </w:rPr>
          <w:delText>C</w:delText>
        </w:r>
      </w:del>
      <w:r w:rsidRPr="00F316EC">
        <w:rPr>
          <w:rFonts w:ascii="Times New Roman" w:hAnsi="Times New Roman" w:cs="Times New Roman"/>
          <w:sz w:val="24"/>
          <w:szCs w:val="24"/>
        </w:rPr>
        <w:t>onfirmed cases</w:t>
      </w:r>
      <w:ins w:id="4" w:author="Mohammad Nayeem Hasan" w:date="2023-04-02T18:43:00Z">
        <w:r w:rsidR="00D932E0">
          <w:rPr>
            <w:rFonts w:ascii="Times New Roman" w:hAnsi="Times New Roman" w:cs="Times New Roman"/>
            <w:sz w:val="24"/>
            <w:szCs w:val="24"/>
          </w:rPr>
          <w:t xml:space="preserve">/deaths and GHSI/JEE </w:t>
        </w:r>
      </w:ins>
      <w:del w:id="5" w:author="Mohammad Nayeem Hasan" w:date="2023-04-02T18:43:00Z">
        <w:r w:rsidRPr="00F316EC" w:rsidDel="00D932E0">
          <w:rPr>
            <w:rFonts w:ascii="Times New Roman" w:hAnsi="Times New Roman" w:cs="Times New Roman"/>
            <w:sz w:val="24"/>
            <w:szCs w:val="24"/>
          </w:rPr>
          <w:delText xml:space="preserve"> and deaths </w:delText>
        </w:r>
      </w:del>
      <w:r w:rsidRPr="00F316EC">
        <w:rPr>
          <w:rFonts w:ascii="Times New Roman" w:hAnsi="Times New Roman" w:cs="Times New Roman"/>
          <w:sz w:val="24"/>
          <w:szCs w:val="24"/>
        </w:rPr>
        <w:t xml:space="preserve">from the period dated 1 May 2022 to 15 March 2023 from all over the world. The study applied </w:t>
      </w:r>
      <w:del w:id="6" w:author="Mohammad Nayeem Hasan" w:date="2023-04-02T18:35:00Z">
        <w:r w:rsidRPr="00F316EC" w:rsidDel="00D932E0">
          <w:rPr>
            <w:rFonts w:ascii="Times New Roman" w:hAnsi="Times New Roman" w:cs="Times New Roman"/>
            <w:sz w:val="24"/>
            <w:szCs w:val="24"/>
          </w:rPr>
          <w:delText xml:space="preserve">the </w:delText>
        </w:r>
      </w:del>
      <w:r w:rsidRPr="00F316EC">
        <w:rPr>
          <w:rFonts w:ascii="Times New Roman" w:hAnsi="Times New Roman" w:cs="Times New Roman"/>
          <w:sz w:val="24"/>
          <w:szCs w:val="24"/>
        </w:rPr>
        <w:t>correlation</w:t>
      </w:r>
      <w:ins w:id="7" w:author="Mohammad Nayeem Hasan" w:date="2023-04-02T18:35:00Z">
        <w:r w:rsidR="00D932E0">
          <w:rPr>
            <w:rFonts w:ascii="Times New Roman" w:hAnsi="Times New Roman" w:cs="Times New Roman"/>
            <w:sz w:val="24"/>
            <w:szCs w:val="24"/>
          </w:rPr>
          <w:t xml:space="preserve"> analysis</w:t>
        </w:r>
      </w:ins>
      <w:r w:rsidRPr="00F316EC">
        <w:rPr>
          <w:rFonts w:ascii="Times New Roman" w:hAnsi="Times New Roman" w:cs="Times New Roman"/>
          <w:sz w:val="24"/>
          <w:szCs w:val="24"/>
        </w:rPr>
        <w:t xml:space="preserve">, and simple linear regression </w:t>
      </w:r>
      <w:ins w:id="8" w:author="Mohammad Nayeem Hasan" w:date="2023-04-02T18:35:00Z">
        <w:r w:rsidR="00D932E0">
          <w:rPr>
            <w:rFonts w:ascii="Times New Roman" w:hAnsi="Times New Roman" w:cs="Times New Roman"/>
            <w:sz w:val="24"/>
            <w:szCs w:val="24"/>
          </w:rPr>
          <w:t xml:space="preserve">analysis </w:t>
        </w:r>
      </w:ins>
      <w:del w:id="9" w:author="Mohammad Nayeem Hasan" w:date="2023-04-02T18:35:00Z">
        <w:r w:rsidRPr="00F316EC" w:rsidDel="00D932E0">
          <w:rPr>
            <w:rFonts w:ascii="Times New Roman" w:hAnsi="Times New Roman" w:cs="Times New Roman"/>
            <w:sz w:val="24"/>
            <w:szCs w:val="24"/>
          </w:rPr>
          <w:delText xml:space="preserve">in models </w:delText>
        </w:r>
      </w:del>
      <w:r w:rsidRPr="00F316EC">
        <w:rPr>
          <w:rFonts w:ascii="Times New Roman" w:hAnsi="Times New Roman" w:cs="Times New Roman"/>
          <w:sz w:val="24"/>
          <w:szCs w:val="24"/>
        </w:rPr>
        <w:t>to</w:t>
      </w:r>
      <w:ins w:id="10" w:author="Mohammad Nayeem Hasan" w:date="2023-04-02T18:35:00Z">
        <w:r w:rsidR="00D932E0">
          <w:rPr>
            <w:rFonts w:ascii="Times New Roman" w:hAnsi="Times New Roman" w:cs="Times New Roman"/>
            <w:sz w:val="24"/>
            <w:szCs w:val="24"/>
          </w:rPr>
          <w:t xml:space="preserve"> identify</w:t>
        </w:r>
      </w:ins>
      <w:del w:id="11" w:author="Mohammad Nayeem Hasan" w:date="2023-04-02T18:35:00Z">
        <w:r w:rsidRPr="00F316EC" w:rsidDel="00D932E0">
          <w:rPr>
            <w:rFonts w:ascii="Times New Roman" w:hAnsi="Times New Roman" w:cs="Times New Roman"/>
            <w:sz w:val="24"/>
            <w:szCs w:val="24"/>
          </w:rPr>
          <w:delText xml:space="preserve"> analyze</w:delText>
        </w:r>
      </w:del>
      <w:r w:rsidRPr="00F316EC">
        <w:rPr>
          <w:rFonts w:ascii="Times New Roman" w:hAnsi="Times New Roman" w:cs="Times New Roman"/>
          <w:sz w:val="24"/>
          <w:szCs w:val="24"/>
        </w:rPr>
        <w:t xml:space="preserve"> the </w:t>
      </w:r>
      <w:del w:id="12" w:author="Mohammad Nayeem Hasan" w:date="2023-04-02T18:36:00Z">
        <w:r w:rsidRPr="00F316EC" w:rsidDel="00D932E0">
          <w:rPr>
            <w:rFonts w:ascii="Times New Roman" w:hAnsi="Times New Roman" w:cs="Times New Roman"/>
            <w:sz w:val="24"/>
            <w:szCs w:val="24"/>
          </w:rPr>
          <w:delText>correlation</w:delText>
        </w:r>
      </w:del>
      <w:ins w:id="13" w:author="Mohammad Nayeem Hasan" w:date="2023-04-02T18:36:00Z">
        <w:r w:rsidR="00D932E0">
          <w:rPr>
            <w:rFonts w:ascii="Times New Roman" w:hAnsi="Times New Roman" w:cs="Times New Roman"/>
            <w:sz w:val="24"/>
            <w:szCs w:val="24"/>
          </w:rPr>
          <w:t>association</w:t>
        </w:r>
      </w:ins>
      <w:r w:rsidRPr="00F316EC">
        <w:rPr>
          <w:rFonts w:ascii="Times New Roman" w:hAnsi="Times New Roman" w:cs="Times New Roman"/>
          <w:sz w:val="24"/>
          <w:szCs w:val="24"/>
        </w:rPr>
        <w:t xml:space="preserve">. To show the </w:t>
      </w:r>
      <w:ins w:id="14" w:author="Mohammad Nayeem Hasan" w:date="2023-04-02T18:36:00Z">
        <w:r w:rsidR="00D932E0">
          <w:rPr>
            <w:rFonts w:ascii="Times New Roman" w:hAnsi="Times New Roman" w:cs="Times New Roman"/>
            <w:sz w:val="24"/>
            <w:szCs w:val="24"/>
          </w:rPr>
          <w:t>relation</w:t>
        </w:r>
      </w:ins>
      <w:ins w:id="15" w:author="Mohammad Nayeem Hasan" w:date="2023-04-02T21:36:00Z">
        <w:r w:rsidR="00FC37CE">
          <w:rPr>
            <w:rFonts w:ascii="Times New Roman" w:hAnsi="Times New Roman" w:cs="Times New Roman"/>
            <w:sz w:val="24"/>
            <w:szCs w:val="24"/>
          </w:rPr>
          <w:t xml:space="preserve"> in a graphical approach</w:t>
        </w:r>
      </w:ins>
      <w:del w:id="16" w:author="Mohammad Nayeem Hasan" w:date="2023-04-02T18:36:00Z">
        <w:r w:rsidRPr="00F316EC" w:rsidDel="00D932E0">
          <w:rPr>
            <w:rFonts w:ascii="Times New Roman" w:hAnsi="Times New Roman" w:cs="Times New Roman"/>
            <w:sz w:val="24"/>
            <w:szCs w:val="24"/>
          </w:rPr>
          <w:delText>correlation</w:delText>
        </w:r>
      </w:del>
      <w:r w:rsidRPr="00F316EC">
        <w:rPr>
          <w:rFonts w:ascii="Times New Roman" w:hAnsi="Times New Roman" w:cs="Times New Roman"/>
          <w:sz w:val="24"/>
          <w:szCs w:val="24"/>
        </w:rPr>
        <w:t xml:space="preserve">, we also </w:t>
      </w:r>
      <w:ins w:id="17" w:author="Mohammad Nayeem Hasan" w:date="2023-04-02T18:44:00Z">
        <w:r w:rsidR="00D932E0">
          <w:rPr>
            <w:rFonts w:ascii="Times New Roman" w:hAnsi="Times New Roman" w:cs="Times New Roman"/>
            <w:sz w:val="24"/>
            <w:szCs w:val="24"/>
          </w:rPr>
          <w:t>showed</w:t>
        </w:r>
      </w:ins>
      <w:del w:id="18" w:author="Mohammad Nayeem Hasan" w:date="2023-04-02T18:44:00Z">
        <w:r w:rsidRPr="00F316EC" w:rsidDel="00D932E0">
          <w:rPr>
            <w:rFonts w:ascii="Times New Roman" w:hAnsi="Times New Roman" w:cs="Times New Roman"/>
            <w:sz w:val="24"/>
            <w:szCs w:val="24"/>
          </w:rPr>
          <w:delText>applied</w:delText>
        </w:r>
      </w:del>
      <w:r w:rsidRPr="00F316EC">
        <w:rPr>
          <w:rFonts w:ascii="Times New Roman" w:hAnsi="Times New Roman" w:cs="Times New Roman"/>
          <w:sz w:val="24"/>
          <w:szCs w:val="24"/>
        </w:rPr>
        <w:t xml:space="preserve"> </w:t>
      </w:r>
      <w:ins w:id="19" w:author="Mohammad Nayeem Hasan" w:date="2023-04-02T18:44:00Z">
        <w:r w:rsidR="00D932E0">
          <w:rPr>
            <w:rFonts w:ascii="Times New Roman" w:hAnsi="Times New Roman" w:cs="Times New Roman"/>
            <w:sz w:val="24"/>
            <w:szCs w:val="24"/>
          </w:rPr>
          <w:t>some</w:t>
        </w:r>
      </w:ins>
      <w:del w:id="20" w:author="Mohammad Nayeem Hasan" w:date="2023-04-02T18:44:00Z">
        <w:r w:rsidRPr="00F316EC" w:rsidDel="00D932E0">
          <w:rPr>
            <w:rFonts w:ascii="Times New Roman" w:hAnsi="Times New Roman" w:cs="Times New Roman"/>
            <w:sz w:val="24"/>
            <w:szCs w:val="24"/>
          </w:rPr>
          <w:delText>a</w:delText>
        </w:r>
      </w:del>
      <w:r w:rsidRPr="00F316EC">
        <w:rPr>
          <w:rFonts w:ascii="Times New Roman" w:hAnsi="Times New Roman" w:cs="Times New Roman"/>
          <w:sz w:val="24"/>
          <w:szCs w:val="24"/>
        </w:rPr>
        <w:t xml:space="preserve"> </w:t>
      </w:r>
      <w:del w:id="21" w:author="Mohammad Nayeem Hasan" w:date="2023-04-02T21:36:00Z">
        <w:r w:rsidRPr="00F316EC" w:rsidDel="00FC37CE">
          <w:rPr>
            <w:rFonts w:ascii="Times New Roman" w:hAnsi="Times New Roman" w:cs="Times New Roman"/>
            <w:sz w:val="24"/>
            <w:szCs w:val="24"/>
          </w:rPr>
          <w:delText xml:space="preserve">correlation </w:delText>
        </w:r>
      </w:del>
      <w:ins w:id="22" w:author="Mohammad Nayeem Hasan" w:date="2023-04-02T21:36:00Z">
        <w:r w:rsidR="00FC37CE">
          <w:rPr>
            <w:rFonts w:ascii="Times New Roman" w:hAnsi="Times New Roman" w:cs="Times New Roman"/>
            <w:sz w:val="24"/>
            <w:szCs w:val="24"/>
          </w:rPr>
          <w:t>scatter</w:t>
        </w:r>
        <w:r w:rsidR="00FC37CE" w:rsidRPr="00F316EC">
          <w:rPr>
            <w:rFonts w:ascii="Times New Roman" w:hAnsi="Times New Roman" w:cs="Times New Roman"/>
            <w:sz w:val="24"/>
            <w:szCs w:val="24"/>
          </w:rPr>
          <w:t xml:space="preserve"> </w:t>
        </w:r>
      </w:ins>
      <w:r w:rsidRPr="00F316EC">
        <w:rPr>
          <w:rFonts w:ascii="Times New Roman" w:hAnsi="Times New Roman" w:cs="Times New Roman"/>
          <w:sz w:val="24"/>
          <w:szCs w:val="24"/>
        </w:rPr>
        <w:t>plot</w:t>
      </w:r>
      <w:ins w:id="23" w:author="Mohammad Nayeem Hasan" w:date="2023-04-02T18:44:00Z">
        <w:r w:rsidR="00D932E0">
          <w:rPr>
            <w:rFonts w:ascii="Times New Roman" w:hAnsi="Times New Roman" w:cs="Times New Roman"/>
            <w:sz w:val="24"/>
            <w:szCs w:val="24"/>
          </w:rPr>
          <w:t>s</w:t>
        </w:r>
      </w:ins>
      <w:r w:rsidRPr="00F316EC">
        <w:rPr>
          <w:rFonts w:ascii="Times New Roman" w:hAnsi="Times New Roman" w:cs="Times New Roman"/>
          <w:sz w:val="24"/>
          <w:szCs w:val="24"/>
        </w:rPr>
        <w:t xml:space="preserve"> for all infected countries. The correlation coefficient/regression and p-value of the coefficient/regression model were calculated for all </w:t>
      </w:r>
      <w:ins w:id="24" w:author="Mohammad Nayeem Hasan" w:date="2023-04-02T18:45:00Z">
        <w:r w:rsidR="006A7B40">
          <w:rPr>
            <w:rFonts w:ascii="Times New Roman" w:hAnsi="Times New Roman" w:cs="Times New Roman"/>
            <w:sz w:val="24"/>
            <w:szCs w:val="24"/>
          </w:rPr>
          <w:t>relations</w:t>
        </w:r>
      </w:ins>
      <w:del w:id="25" w:author="Mohammad Nayeem Hasan" w:date="2023-04-02T18:45:00Z">
        <w:r w:rsidRPr="00F316EC" w:rsidDel="00D932E0">
          <w:rPr>
            <w:rFonts w:ascii="Times New Roman" w:hAnsi="Times New Roman" w:cs="Times New Roman"/>
            <w:sz w:val="24"/>
            <w:szCs w:val="24"/>
          </w:rPr>
          <w:delText>information</w:delText>
        </w:r>
      </w:del>
      <w:r w:rsidRPr="00F316EC">
        <w:rPr>
          <w:rFonts w:ascii="Times New Roman" w:hAnsi="Times New Roman" w:cs="Times New Roman"/>
          <w:sz w:val="24"/>
          <w:szCs w:val="24"/>
        </w:rPr>
        <w:t>. The model can be expressed as in Eq. (1) where are dependent (monkeypox</w:t>
      </w:r>
      <w:ins w:id="26" w:author="Mohammad Nayeem Hasan" w:date="2023-04-02T18:46:00Z">
        <w:r w:rsidR="006A7B40">
          <w:rPr>
            <w:rFonts w:ascii="Times New Roman" w:hAnsi="Times New Roman" w:cs="Times New Roman"/>
            <w:sz w:val="24"/>
            <w:szCs w:val="24"/>
          </w:rPr>
          <w:t xml:space="preserve"> cases/deaths</w:t>
        </w:r>
      </w:ins>
      <w:r w:rsidRPr="00F316EC">
        <w:rPr>
          <w:rFonts w:ascii="Times New Roman" w:hAnsi="Times New Roman" w:cs="Times New Roman"/>
          <w:sz w:val="24"/>
          <w:szCs w:val="24"/>
        </w:rPr>
        <w:t xml:space="preserve">) and independent (GHSI/JEE) variables, </w:t>
      </w:r>
    </w:p>
    <w:p w14:paraId="774A7A50" w14:textId="59CA680D" w:rsidR="00F316EC" w:rsidRPr="00F316EC" w:rsidRDefault="00F316EC" w:rsidP="00F316EC">
      <w:pPr>
        <w:jc w:val="both"/>
        <w:rPr>
          <w:rFonts w:ascii="Times New Roman" w:hAnsi="Times New Roman" w:cs="Times New Roman"/>
          <w:sz w:val="24"/>
          <w:szCs w:val="24"/>
        </w:rPr>
      </w:pPr>
      <w:r w:rsidRPr="00F316EC">
        <w:rPr>
          <w:rFonts w:ascii="Times New Roman" w:hAnsi="Times New Roman" w:cs="Times New Roman"/>
          <w:sz w:val="24"/>
          <w:szCs w:val="24"/>
        </w:rPr>
        <w:t xml:space="preserve">Y = α + βX + </w:t>
      </w:r>
      <w:r w:rsidRPr="00F316EC">
        <w:rPr>
          <w:rFonts w:ascii="Cambria Math" w:hAnsi="Cambria Math" w:cs="Cambria Math"/>
          <w:sz w:val="24"/>
          <w:szCs w:val="24"/>
        </w:rPr>
        <w:t>∈</w:t>
      </w:r>
      <w:ins w:id="27" w:author="Mohammad Nayeem Hasan" w:date="2023-04-02T18:45:00Z">
        <w:r w:rsidR="006A7B40">
          <w:rPr>
            <w:rFonts w:ascii="Cambria Math" w:hAnsi="Cambria Math" w:cs="Cambria Math"/>
            <w:sz w:val="24"/>
            <w:szCs w:val="24"/>
          </w:rPr>
          <w:t xml:space="preserve"> ………………………………………. (1)</w:t>
        </w:r>
      </w:ins>
    </w:p>
    <w:p w14:paraId="53813E3E" w14:textId="3C7F960A" w:rsidR="00F316EC" w:rsidRPr="00F316EC" w:rsidRDefault="00F316EC" w:rsidP="00F316EC">
      <w:pPr>
        <w:jc w:val="both"/>
        <w:rPr>
          <w:rFonts w:ascii="Times New Roman" w:hAnsi="Times New Roman" w:cs="Times New Roman"/>
          <w:sz w:val="24"/>
          <w:szCs w:val="24"/>
        </w:rPr>
      </w:pPr>
      <w:r w:rsidRPr="00F316EC">
        <w:rPr>
          <w:rFonts w:ascii="Times New Roman" w:hAnsi="Times New Roman" w:cs="Times New Roman"/>
          <w:sz w:val="24"/>
          <w:szCs w:val="24"/>
        </w:rPr>
        <w:t xml:space="preserve">Where Y is the </w:t>
      </w:r>
      <w:del w:id="28" w:author="Mohammad Nayeem Hasan" w:date="2023-04-02T18:45:00Z">
        <w:r w:rsidRPr="00F316EC" w:rsidDel="006A7B40">
          <w:rPr>
            <w:rFonts w:ascii="Times New Roman" w:hAnsi="Times New Roman" w:cs="Times New Roman"/>
            <w:sz w:val="24"/>
            <w:szCs w:val="24"/>
          </w:rPr>
          <w:delText>monkeypox,  α</w:delText>
        </w:r>
      </w:del>
      <w:ins w:id="29" w:author="Mohammad Nayeem Hasan" w:date="2023-04-02T18:45:00Z">
        <w:r w:rsidR="006A7B40" w:rsidRPr="00F316EC">
          <w:rPr>
            <w:rFonts w:ascii="Times New Roman" w:hAnsi="Times New Roman" w:cs="Times New Roman"/>
            <w:sz w:val="24"/>
            <w:szCs w:val="24"/>
          </w:rPr>
          <w:t>monkeypox</w:t>
        </w:r>
      </w:ins>
      <w:ins w:id="30" w:author="Mohammad Nayeem Hasan" w:date="2023-04-02T18:46:00Z">
        <w:r w:rsidR="006A7B40">
          <w:rPr>
            <w:rFonts w:ascii="Times New Roman" w:hAnsi="Times New Roman" w:cs="Times New Roman"/>
            <w:sz w:val="24"/>
            <w:szCs w:val="24"/>
          </w:rPr>
          <w:t xml:space="preserve"> cases/deaths</w:t>
        </w:r>
      </w:ins>
      <w:ins w:id="31" w:author="Mohammad Nayeem Hasan" w:date="2023-04-02T18:45:00Z">
        <w:r w:rsidR="006A7B40" w:rsidRPr="00F316EC">
          <w:rPr>
            <w:rFonts w:ascii="Times New Roman" w:hAnsi="Times New Roman" w:cs="Times New Roman"/>
            <w:sz w:val="24"/>
            <w:szCs w:val="24"/>
          </w:rPr>
          <w:t xml:space="preserve">, </w:t>
        </w:r>
      </w:ins>
      <w:del w:id="32" w:author="Mohammad Nayeem Hasan" w:date="2023-04-02T18:45:00Z">
        <w:r w:rsidRPr="00F316EC" w:rsidDel="006A7B40">
          <w:rPr>
            <w:rFonts w:ascii="Times New Roman" w:hAnsi="Times New Roman" w:cs="Times New Roman"/>
            <w:sz w:val="24"/>
            <w:szCs w:val="24"/>
          </w:rPr>
          <w:delText xml:space="preserve">  is</w:delText>
        </w:r>
      </w:del>
      <w:ins w:id="33" w:author="Mohammad Nayeem Hasan" w:date="2023-04-02T18:45:00Z">
        <w:r w:rsidR="006A7B40" w:rsidRPr="00F316EC">
          <w:rPr>
            <w:rFonts w:ascii="Times New Roman" w:hAnsi="Times New Roman" w:cs="Times New Roman"/>
            <w:sz w:val="24"/>
            <w:szCs w:val="24"/>
          </w:rPr>
          <w:t>α is</w:t>
        </w:r>
      </w:ins>
      <w:r w:rsidRPr="00F316EC">
        <w:rPr>
          <w:rFonts w:ascii="Times New Roman" w:hAnsi="Times New Roman" w:cs="Times New Roman"/>
          <w:sz w:val="24"/>
          <w:szCs w:val="24"/>
        </w:rPr>
        <w:t xml:space="preserve"> the intercept, β is the correlation coefficient/regression parameter as slope, X is the GHSI/JEE, and </w:t>
      </w:r>
      <w:r w:rsidRPr="00F316EC">
        <w:rPr>
          <w:rFonts w:ascii="Cambria Math" w:hAnsi="Cambria Math" w:cs="Cambria Math"/>
          <w:sz w:val="24"/>
          <w:szCs w:val="24"/>
        </w:rPr>
        <w:t>∈</w:t>
      </w:r>
      <w:r w:rsidRPr="00F316EC">
        <w:rPr>
          <w:rFonts w:ascii="Times New Roman" w:hAnsi="Times New Roman" w:cs="Times New Roman"/>
          <w:sz w:val="24"/>
          <w:szCs w:val="24"/>
        </w:rPr>
        <w:t xml:space="preserve"> is </w:t>
      </w:r>
      <w:r w:rsidR="00672EBD">
        <w:rPr>
          <w:rFonts w:ascii="Times New Roman" w:hAnsi="Times New Roman" w:cs="Times New Roman"/>
          <w:sz w:val="24"/>
          <w:szCs w:val="24"/>
        </w:rPr>
        <w:t>the random error</w:t>
      </w:r>
      <w:ins w:id="34" w:author="Mohammad Nayeem Hasan" w:date="2023-04-02T18:48:00Z">
        <w:r w:rsidR="006A7B40">
          <w:rPr>
            <w:rFonts w:ascii="Times New Roman" w:hAnsi="Times New Roman" w:cs="Times New Roman"/>
            <w:sz w:val="24"/>
            <w:szCs w:val="24"/>
          </w:rPr>
          <w:t>,</w:t>
        </w:r>
      </w:ins>
      <w:r w:rsidR="00672EBD">
        <w:rPr>
          <w:rFonts w:ascii="Times New Roman" w:hAnsi="Times New Roman" w:cs="Times New Roman"/>
          <w:sz w:val="24"/>
          <w:szCs w:val="24"/>
        </w:rPr>
        <w:t xml:space="preserve"> respectively. </w:t>
      </w:r>
      <w:r w:rsidRPr="00F316EC">
        <w:rPr>
          <w:rFonts w:ascii="Times New Roman" w:hAnsi="Times New Roman" w:cs="Times New Roman"/>
          <w:sz w:val="24"/>
          <w:szCs w:val="24"/>
        </w:rPr>
        <w:t>Coefficients of association assume values ranging from negative correlations (−1) to uncorrelated (0) to positive correlations (+1).</w:t>
      </w:r>
      <w:ins w:id="35" w:author="Mohammad Nayeem Hasan" w:date="2023-04-02T18:48:00Z">
        <w:r w:rsidR="006A7B40">
          <w:rPr>
            <w:rFonts w:ascii="Times New Roman" w:hAnsi="Times New Roman" w:cs="Times New Roman"/>
            <w:sz w:val="24"/>
            <w:szCs w:val="24"/>
          </w:rPr>
          <w:t xml:space="preserve"> </w:t>
        </w:r>
      </w:ins>
      <w:ins w:id="36" w:author="Mohammad Nayeem Hasan" w:date="2023-04-02T18:49:00Z">
        <w:r w:rsidR="006A7B40">
          <w:rPr>
            <w:rFonts w:ascii="Times New Roman" w:hAnsi="Times New Roman" w:cs="Times New Roman"/>
            <w:sz w:val="24"/>
            <w:szCs w:val="24"/>
          </w:rPr>
          <w:t>Correlation coefficient</w:t>
        </w:r>
      </w:ins>
      <w:del w:id="37" w:author="Mohammad Nayeem Hasan" w:date="2023-04-02T18:48:00Z">
        <w:r w:rsidRPr="00F316EC" w:rsidDel="006A7B40">
          <w:rPr>
            <w:rFonts w:ascii="Times New Roman" w:hAnsi="Times New Roman" w:cs="Times New Roman"/>
            <w:sz w:val="24"/>
            <w:szCs w:val="24"/>
          </w:rPr>
          <w:delText xml:space="preserve"> It’s</w:delText>
        </w:r>
      </w:del>
      <w:r w:rsidRPr="00F316EC">
        <w:rPr>
          <w:rFonts w:ascii="Times New Roman" w:hAnsi="Times New Roman" w:cs="Times New Roman"/>
          <w:sz w:val="24"/>
          <w:szCs w:val="24"/>
        </w:rPr>
        <w:t xml:space="preserve"> denoted by r.</w:t>
      </w:r>
    </w:p>
    <w:p w14:paraId="6552A2EE" w14:textId="34ABB136" w:rsidR="00343A4F" w:rsidRPr="00001F7E" w:rsidRDefault="00672EBD" w:rsidP="00343A4F">
      <w:pPr>
        <w:jc w:val="both"/>
        <w:rPr>
          <w:rFonts w:ascii="Times New Roman" w:hAnsi="Times New Roman" w:cs="Times New Roman"/>
          <w:sz w:val="24"/>
          <w:szCs w:val="24"/>
        </w:rPr>
      </w:pPr>
      <w:r>
        <w:rPr>
          <w:rFonts w:ascii="Times New Roman" w:hAnsi="Times New Roman" w:cs="Times New Roman"/>
          <w:sz w:val="24"/>
          <w:szCs w:val="24"/>
        </w:rPr>
        <w:t>I</w:t>
      </w:r>
      <w:r w:rsidR="00AB1BF4" w:rsidRPr="00001F7E">
        <w:rPr>
          <w:rFonts w:ascii="Times New Roman" w:hAnsi="Times New Roman" w:cs="Times New Roman"/>
          <w:sz w:val="24"/>
          <w:szCs w:val="24"/>
        </w:rPr>
        <w:t xml:space="preserve">f </w:t>
      </w:r>
      <w:r w:rsidR="00DC7631" w:rsidRPr="00001F7E">
        <w:rPr>
          <w:rFonts w:ascii="Times New Roman" w:hAnsi="Times New Roman" w:cs="Times New Roman"/>
          <w:sz w:val="24"/>
          <w:szCs w:val="24"/>
        </w:rPr>
        <w:t>GHSI</w:t>
      </w:r>
      <w:r w:rsidR="00AB1BF4" w:rsidRPr="00001F7E">
        <w:rPr>
          <w:rFonts w:ascii="Times New Roman" w:hAnsi="Times New Roman" w:cs="Times New Roman"/>
          <w:sz w:val="24"/>
          <w:szCs w:val="24"/>
        </w:rPr>
        <w:t xml:space="preserve"> increases by </w:t>
      </w:r>
      <w:r w:rsidR="00163CF6" w:rsidRPr="00001F7E">
        <w:rPr>
          <w:rFonts w:ascii="Times New Roman" w:hAnsi="Times New Roman" w:cs="Times New Roman"/>
          <w:sz w:val="24"/>
          <w:szCs w:val="24"/>
        </w:rPr>
        <w:t>1</w:t>
      </w:r>
      <w:r w:rsidR="00233E71" w:rsidRPr="00001F7E">
        <w:rPr>
          <w:rFonts w:ascii="Times New Roman" w:hAnsi="Times New Roman" w:cs="Times New Roman"/>
          <w:sz w:val="24"/>
          <w:szCs w:val="24"/>
        </w:rPr>
        <w:t xml:space="preserve"> </w:t>
      </w:r>
      <w:r w:rsidR="00DF077C" w:rsidRPr="00001F7E">
        <w:rPr>
          <w:rFonts w:ascii="Times New Roman" w:hAnsi="Times New Roman" w:cs="Times New Roman"/>
          <w:sz w:val="24"/>
          <w:szCs w:val="24"/>
        </w:rPr>
        <w:t>time</w:t>
      </w:r>
      <w:r w:rsidR="00AB1BF4" w:rsidRPr="00001F7E">
        <w:rPr>
          <w:rFonts w:ascii="Times New Roman" w:hAnsi="Times New Roman" w:cs="Times New Roman"/>
          <w:sz w:val="24"/>
          <w:szCs w:val="24"/>
        </w:rPr>
        <w:t xml:space="preserve">, the average </w:t>
      </w:r>
      <w:r w:rsidR="00163CF6" w:rsidRPr="00001F7E">
        <w:rPr>
          <w:rFonts w:ascii="Times New Roman" w:hAnsi="Times New Roman" w:cs="Times New Roman"/>
          <w:sz w:val="24"/>
          <w:szCs w:val="24"/>
        </w:rPr>
        <w:t xml:space="preserve">total </w:t>
      </w:r>
      <w:ins w:id="38" w:author="Mohammad Nayeem Hasan" w:date="2023-04-02T18:54:00Z">
        <w:r w:rsidR="006A7B40" w:rsidRPr="00D53FEA">
          <w:rPr>
            <w:rFonts w:ascii="Times New Roman" w:hAnsi="Times New Roman" w:cs="Times New Roman"/>
            <w:sz w:val="24"/>
            <w:szCs w:val="24"/>
          </w:rPr>
          <w:t>monkeypox</w:t>
        </w:r>
      </w:ins>
      <w:del w:id="39" w:author="Mohammad Nayeem Hasan" w:date="2023-04-02T18:54:00Z">
        <w:r w:rsidR="00163CF6" w:rsidRPr="00001F7E" w:rsidDel="006A7B40">
          <w:rPr>
            <w:rFonts w:ascii="Times New Roman" w:hAnsi="Times New Roman" w:cs="Times New Roman"/>
            <w:sz w:val="24"/>
            <w:szCs w:val="24"/>
          </w:rPr>
          <w:delText>MPX</w:delText>
        </w:r>
      </w:del>
      <w:r w:rsidR="00163CF6" w:rsidRPr="00001F7E">
        <w:rPr>
          <w:rFonts w:ascii="Times New Roman" w:hAnsi="Times New Roman" w:cs="Times New Roman"/>
          <w:sz w:val="24"/>
          <w:szCs w:val="24"/>
        </w:rPr>
        <w:t xml:space="preserve"> cases </w:t>
      </w:r>
      <w:r w:rsidR="00254655">
        <w:rPr>
          <w:rFonts w:ascii="Times New Roman" w:hAnsi="Times New Roman" w:cs="Times New Roman"/>
          <w:sz w:val="24"/>
          <w:szCs w:val="24"/>
        </w:rPr>
        <w:t>increase</w:t>
      </w:r>
      <w:r w:rsidR="00254655" w:rsidRPr="00001F7E">
        <w:rPr>
          <w:rFonts w:ascii="Times New Roman" w:hAnsi="Times New Roman" w:cs="Times New Roman"/>
          <w:sz w:val="24"/>
          <w:szCs w:val="24"/>
        </w:rPr>
        <w:t xml:space="preserve"> </w:t>
      </w:r>
      <w:r w:rsidR="00AB1BF4" w:rsidRPr="00001F7E">
        <w:rPr>
          <w:rFonts w:ascii="Times New Roman" w:hAnsi="Times New Roman" w:cs="Times New Roman"/>
          <w:sz w:val="24"/>
          <w:szCs w:val="24"/>
        </w:rPr>
        <w:t xml:space="preserve">by </w:t>
      </w:r>
      <w:r w:rsidR="00DC7631" w:rsidRPr="00001F7E">
        <w:rPr>
          <w:rFonts w:ascii="Times New Roman" w:hAnsi="Times New Roman" w:cs="Times New Roman"/>
          <w:sz w:val="24"/>
          <w:szCs w:val="24"/>
        </w:rPr>
        <w:t>0.002 times</w:t>
      </w:r>
      <w:r w:rsidR="00AB1BF4" w:rsidRPr="00001F7E">
        <w:rPr>
          <w:rFonts w:ascii="Times New Roman" w:hAnsi="Times New Roman" w:cs="Times New Roman"/>
          <w:sz w:val="24"/>
          <w:szCs w:val="24"/>
        </w:rPr>
        <w:t>.</w:t>
      </w:r>
      <w:r w:rsidR="00163CF6" w:rsidRPr="00001F7E">
        <w:rPr>
          <w:rFonts w:ascii="Times New Roman" w:hAnsi="Times New Roman" w:cs="Times New Roman"/>
          <w:sz w:val="24"/>
          <w:szCs w:val="24"/>
        </w:rPr>
        <w:t xml:space="preserve"> The model explained 1</w:t>
      </w:r>
      <w:r w:rsidR="00254655">
        <w:rPr>
          <w:rFonts w:ascii="Times New Roman" w:hAnsi="Times New Roman" w:cs="Times New Roman"/>
          <w:sz w:val="24"/>
          <w:szCs w:val="24"/>
        </w:rPr>
        <w:t>5.86</w:t>
      </w:r>
      <w:r w:rsidR="00163CF6" w:rsidRPr="00001F7E">
        <w:rPr>
          <w:rFonts w:ascii="Times New Roman" w:hAnsi="Times New Roman" w:cs="Times New Roman"/>
          <w:sz w:val="24"/>
          <w:szCs w:val="24"/>
        </w:rPr>
        <w:t xml:space="preserve">% of </w:t>
      </w:r>
      <w:r w:rsidR="00254655">
        <w:rPr>
          <w:rFonts w:ascii="Times New Roman" w:hAnsi="Times New Roman" w:cs="Times New Roman"/>
          <w:sz w:val="24"/>
          <w:szCs w:val="24"/>
        </w:rPr>
        <w:t xml:space="preserve">the </w:t>
      </w:r>
      <w:r w:rsidR="00163CF6" w:rsidRPr="00001F7E">
        <w:rPr>
          <w:rFonts w:ascii="Times New Roman" w:hAnsi="Times New Roman" w:cs="Times New Roman"/>
          <w:sz w:val="24"/>
          <w:szCs w:val="24"/>
        </w:rPr>
        <w:t xml:space="preserve">total variation. Pearson’s correlation coefficient and scatter plot showed </w:t>
      </w:r>
      <w:r w:rsidR="00254655">
        <w:rPr>
          <w:rFonts w:ascii="Times New Roman" w:hAnsi="Times New Roman" w:cs="Times New Roman"/>
          <w:sz w:val="24"/>
          <w:szCs w:val="24"/>
        </w:rPr>
        <w:t xml:space="preserve">a </w:t>
      </w:r>
      <w:r w:rsidR="00163CF6" w:rsidRPr="00001F7E">
        <w:rPr>
          <w:rFonts w:ascii="Times New Roman" w:hAnsi="Times New Roman" w:cs="Times New Roman"/>
          <w:sz w:val="24"/>
          <w:szCs w:val="24"/>
        </w:rPr>
        <w:t>perfect positive linear relationship (r=0.</w:t>
      </w:r>
      <w:r w:rsidR="00254655">
        <w:rPr>
          <w:rFonts w:ascii="Times New Roman" w:hAnsi="Times New Roman" w:cs="Times New Roman"/>
          <w:sz w:val="24"/>
          <w:szCs w:val="24"/>
        </w:rPr>
        <w:t>398</w:t>
      </w:r>
      <w:r w:rsidR="00163CF6" w:rsidRPr="00001F7E">
        <w:rPr>
          <w:rFonts w:ascii="Times New Roman" w:hAnsi="Times New Roman" w:cs="Times New Roman"/>
          <w:sz w:val="24"/>
          <w:szCs w:val="24"/>
        </w:rPr>
        <w:t xml:space="preserve">) between total cases and </w:t>
      </w:r>
      <w:r w:rsidR="00DF077C" w:rsidRPr="00001F7E">
        <w:rPr>
          <w:rFonts w:ascii="Times New Roman" w:hAnsi="Times New Roman" w:cs="Times New Roman"/>
          <w:sz w:val="24"/>
          <w:szCs w:val="24"/>
        </w:rPr>
        <w:t>GHSI (</w:t>
      </w:r>
      <w:r w:rsidR="009B1E71">
        <w:rPr>
          <w:rFonts w:ascii="Times New Roman" w:hAnsi="Times New Roman" w:cs="Times New Roman"/>
          <w:sz w:val="24"/>
          <w:szCs w:val="24"/>
        </w:rPr>
        <w:t>supplementary</w:t>
      </w:r>
      <w:r w:rsidR="009B1E71" w:rsidRPr="00001F7E">
        <w:rPr>
          <w:rFonts w:ascii="Times New Roman" w:hAnsi="Times New Roman" w:cs="Times New Roman"/>
          <w:sz w:val="24"/>
          <w:szCs w:val="24"/>
        </w:rPr>
        <w:t xml:space="preserve"> </w:t>
      </w:r>
      <w:r w:rsidR="00DF077C" w:rsidRPr="00001F7E">
        <w:rPr>
          <w:rFonts w:ascii="Times New Roman" w:hAnsi="Times New Roman" w:cs="Times New Roman"/>
          <w:sz w:val="24"/>
          <w:szCs w:val="24"/>
        </w:rPr>
        <w:t xml:space="preserve">table </w:t>
      </w:r>
      <w:r w:rsidR="00343A4F" w:rsidRPr="00001F7E">
        <w:rPr>
          <w:rFonts w:ascii="Times New Roman" w:hAnsi="Times New Roman" w:cs="Times New Roman"/>
          <w:sz w:val="24"/>
          <w:szCs w:val="24"/>
        </w:rPr>
        <w:t>1</w:t>
      </w:r>
      <w:r w:rsidR="00DF077C" w:rsidRPr="00001F7E">
        <w:rPr>
          <w:rFonts w:ascii="Times New Roman" w:hAnsi="Times New Roman" w:cs="Times New Roman"/>
          <w:sz w:val="24"/>
          <w:szCs w:val="24"/>
        </w:rPr>
        <w:t xml:space="preserve"> and figure 1). </w:t>
      </w:r>
      <w:r>
        <w:rPr>
          <w:rFonts w:ascii="Times New Roman" w:hAnsi="Times New Roman" w:cs="Times New Roman"/>
          <w:sz w:val="24"/>
          <w:szCs w:val="24"/>
        </w:rPr>
        <w:t>I</w:t>
      </w:r>
      <w:r w:rsidR="00DF077C" w:rsidRPr="00001F7E">
        <w:rPr>
          <w:rFonts w:ascii="Times New Roman" w:hAnsi="Times New Roman" w:cs="Times New Roman"/>
          <w:sz w:val="24"/>
          <w:szCs w:val="24"/>
        </w:rPr>
        <w:t xml:space="preserve">f </w:t>
      </w:r>
      <w:r w:rsidR="00343A4F" w:rsidRPr="00001F7E">
        <w:rPr>
          <w:rFonts w:ascii="Times New Roman" w:hAnsi="Times New Roman" w:cs="Times New Roman"/>
          <w:sz w:val="24"/>
          <w:szCs w:val="24"/>
        </w:rPr>
        <w:t>JEE</w:t>
      </w:r>
      <w:del w:id="40" w:author="Mohammad Nayeem Hasan" w:date="2023-04-02T21:38:00Z">
        <w:r w:rsidR="00343A4F" w:rsidRPr="00001F7E" w:rsidDel="00FC37CE">
          <w:rPr>
            <w:rFonts w:ascii="Times New Roman" w:hAnsi="Times New Roman" w:cs="Times New Roman"/>
            <w:sz w:val="24"/>
            <w:szCs w:val="24"/>
          </w:rPr>
          <w:delText xml:space="preserve"> (RS)</w:delText>
        </w:r>
      </w:del>
      <w:r w:rsidR="00DF077C" w:rsidRPr="00001F7E">
        <w:rPr>
          <w:rFonts w:ascii="Times New Roman" w:hAnsi="Times New Roman" w:cs="Times New Roman"/>
          <w:sz w:val="24"/>
          <w:szCs w:val="24"/>
        </w:rPr>
        <w:t xml:space="preserve"> increases by 1 time, the average total </w:t>
      </w:r>
      <w:ins w:id="41" w:author="Mohammad Nayeem Hasan" w:date="2023-04-02T21:38:00Z">
        <w:r w:rsidR="00FC37CE" w:rsidRPr="00D53FEA">
          <w:rPr>
            <w:rFonts w:ascii="Times New Roman" w:hAnsi="Times New Roman" w:cs="Times New Roman"/>
            <w:sz w:val="24"/>
            <w:szCs w:val="24"/>
          </w:rPr>
          <w:t>monkeypox</w:t>
        </w:r>
      </w:ins>
      <w:del w:id="42" w:author="Mohammad Nayeem Hasan" w:date="2023-04-02T21:38:00Z">
        <w:r w:rsidR="00DF077C" w:rsidRPr="00001F7E" w:rsidDel="00FC37CE">
          <w:rPr>
            <w:rFonts w:ascii="Times New Roman" w:hAnsi="Times New Roman" w:cs="Times New Roman"/>
            <w:sz w:val="24"/>
            <w:szCs w:val="24"/>
          </w:rPr>
          <w:delText>MPX</w:delText>
        </w:r>
      </w:del>
      <w:r w:rsidR="00DF077C" w:rsidRPr="00001F7E">
        <w:rPr>
          <w:rFonts w:ascii="Times New Roman" w:hAnsi="Times New Roman" w:cs="Times New Roman"/>
          <w:sz w:val="24"/>
          <w:szCs w:val="24"/>
        </w:rPr>
        <w:t xml:space="preserve"> cases </w:t>
      </w:r>
      <w:r w:rsidR="00254655">
        <w:rPr>
          <w:rFonts w:ascii="Times New Roman" w:hAnsi="Times New Roman" w:cs="Times New Roman"/>
          <w:sz w:val="24"/>
          <w:szCs w:val="24"/>
        </w:rPr>
        <w:t>increase</w:t>
      </w:r>
      <w:r w:rsidR="00254655" w:rsidRPr="00001F7E">
        <w:rPr>
          <w:rFonts w:ascii="Times New Roman" w:hAnsi="Times New Roman" w:cs="Times New Roman"/>
          <w:sz w:val="24"/>
          <w:szCs w:val="24"/>
        </w:rPr>
        <w:t xml:space="preserve"> </w:t>
      </w:r>
      <w:r w:rsidR="00DF077C" w:rsidRPr="00001F7E">
        <w:rPr>
          <w:rFonts w:ascii="Times New Roman" w:hAnsi="Times New Roman" w:cs="Times New Roman"/>
          <w:sz w:val="24"/>
          <w:szCs w:val="24"/>
        </w:rPr>
        <w:t>by 0.00</w:t>
      </w:r>
      <w:r w:rsidR="00343A4F" w:rsidRPr="00001F7E">
        <w:rPr>
          <w:rFonts w:ascii="Times New Roman" w:hAnsi="Times New Roman" w:cs="Times New Roman"/>
          <w:sz w:val="24"/>
          <w:szCs w:val="24"/>
        </w:rPr>
        <w:t>1</w:t>
      </w:r>
      <w:r w:rsidR="00DF077C" w:rsidRPr="00001F7E">
        <w:rPr>
          <w:rFonts w:ascii="Times New Roman" w:hAnsi="Times New Roman" w:cs="Times New Roman"/>
          <w:sz w:val="24"/>
          <w:szCs w:val="24"/>
        </w:rPr>
        <w:t xml:space="preserve"> times. The model explained 7.</w:t>
      </w:r>
      <w:r w:rsidR="00254655">
        <w:rPr>
          <w:rFonts w:ascii="Times New Roman" w:hAnsi="Times New Roman" w:cs="Times New Roman"/>
          <w:sz w:val="24"/>
          <w:szCs w:val="24"/>
        </w:rPr>
        <w:t>13</w:t>
      </w:r>
      <w:r w:rsidR="00DF077C" w:rsidRPr="00001F7E">
        <w:rPr>
          <w:rFonts w:ascii="Times New Roman" w:hAnsi="Times New Roman" w:cs="Times New Roman"/>
          <w:sz w:val="24"/>
          <w:szCs w:val="24"/>
        </w:rPr>
        <w:t xml:space="preserve">% of </w:t>
      </w:r>
      <w:r w:rsidR="00254655">
        <w:rPr>
          <w:rFonts w:ascii="Times New Roman" w:hAnsi="Times New Roman" w:cs="Times New Roman"/>
          <w:sz w:val="24"/>
          <w:szCs w:val="24"/>
        </w:rPr>
        <w:t xml:space="preserve">the </w:t>
      </w:r>
      <w:r w:rsidR="00DF077C" w:rsidRPr="00001F7E">
        <w:rPr>
          <w:rFonts w:ascii="Times New Roman" w:hAnsi="Times New Roman" w:cs="Times New Roman"/>
          <w:sz w:val="24"/>
          <w:szCs w:val="24"/>
        </w:rPr>
        <w:t xml:space="preserve">total variation. Pearson’s correlation coefficient and scatter plot showed </w:t>
      </w:r>
      <w:r w:rsidR="00254655">
        <w:rPr>
          <w:rFonts w:ascii="Times New Roman" w:hAnsi="Times New Roman" w:cs="Times New Roman"/>
          <w:sz w:val="24"/>
          <w:szCs w:val="24"/>
        </w:rPr>
        <w:t xml:space="preserve">a </w:t>
      </w:r>
      <w:r w:rsidR="00DF077C" w:rsidRPr="00001F7E">
        <w:rPr>
          <w:rFonts w:ascii="Times New Roman" w:hAnsi="Times New Roman" w:cs="Times New Roman"/>
          <w:sz w:val="24"/>
          <w:szCs w:val="24"/>
        </w:rPr>
        <w:t>perfect positive linear relationship (r=0.</w:t>
      </w:r>
      <w:r w:rsidR="00343A4F" w:rsidRPr="00001F7E">
        <w:rPr>
          <w:rFonts w:ascii="Times New Roman" w:hAnsi="Times New Roman" w:cs="Times New Roman"/>
          <w:sz w:val="24"/>
          <w:szCs w:val="24"/>
        </w:rPr>
        <w:t>2</w:t>
      </w:r>
      <w:r w:rsidR="00254655">
        <w:rPr>
          <w:rFonts w:ascii="Times New Roman" w:hAnsi="Times New Roman" w:cs="Times New Roman"/>
          <w:sz w:val="24"/>
          <w:szCs w:val="24"/>
        </w:rPr>
        <w:t>67</w:t>
      </w:r>
      <w:r w:rsidR="00DF077C" w:rsidRPr="00001F7E">
        <w:rPr>
          <w:rFonts w:ascii="Times New Roman" w:hAnsi="Times New Roman" w:cs="Times New Roman"/>
          <w:sz w:val="24"/>
          <w:szCs w:val="24"/>
        </w:rPr>
        <w:t xml:space="preserve">) between total cases and </w:t>
      </w:r>
      <w:r w:rsidR="00343A4F" w:rsidRPr="00001F7E">
        <w:rPr>
          <w:rFonts w:ascii="Times New Roman" w:hAnsi="Times New Roman" w:cs="Times New Roman"/>
          <w:sz w:val="24"/>
          <w:szCs w:val="24"/>
        </w:rPr>
        <w:t>JEE</w:t>
      </w:r>
      <w:del w:id="43" w:author="Mohammad Nayeem Hasan" w:date="2023-04-02T21:48:00Z">
        <w:r w:rsidR="00343A4F" w:rsidRPr="00001F7E" w:rsidDel="00A0665A">
          <w:rPr>
            <w:rFonts w:ascii="Times New Roman" w:hAnsi="Times New Roman" w:cs="Times New Roman"/>
            <w:sz w:val="24"/>
            <w:szCs w:val="24"/>
          </w:rPr>
          <w:delText xml:space="preserve"> (RS)</w:delText>
        </w:r>
      </w:del>
      <w:r>
        <w:rPr>
          <w:rFonts w:ascii="Times New Roman" w:hAnsi="Times New Roman" w:cs="Times New Roman"/>
          <w:sz w:val="24"/>
          <w:szCs w:val="24"/>
        </w:rPr>
        <w:t xml:space="preserve"> </w:t>
      </w:r>
      <w:r w:rsidRPr="00001F7E">
        <w:rPr>
          <w:rFonts w:ascii="Times New Roman" w:hAnsi="Times New Roman" w:cs="Times New Roman"/>
          <w:sz w:val="24"/>
          <w:szCs w:val="24"/>
        </w:rPr>
        <w:t>(</w:t>
      </w:r>
      <w:r w:rsidRPr="00672EBD">
        <w:rPr>
          <w:rFonts w:ascii="Times New Roman" w:hAnsi="Times New Roman" w:cs="Times New Roman"/>
          <w:sz w:val="24"/>
          <w:szCs w:val="24"/>
        </w:rPr>
        <w:t>Supplementary</w:t>
      </w:r>
      <w:r w:rsidRPr="00001F7E">
        <w:rPr>
          <w:rFonts w:ascii="Times New Roman" w:hAnsi="Times New Roman" w:cs="Times New Roman"/>
          <w:sz w:val="24"/>
          <w:szCs w:val="24"/>
        </w:rPr>
        <w:t xml:space="preserve"> </w:t>
      </w:r>
      <w:r w:rsidR="00A164FC" w:rsidRPr="00001F7E">
        <w:rPr>
          <w:rFonts w:ascii="Times New Roman" w:hAnsi="Times New Roman" w:cs="Times New Roman"/>
          <w:sz w:val="24"/>
          <w:szCs w:val="24"/>
        </w:rPr>
        <w:t xml:space="preserve">table </w:t>
      </w:r>
      <w:r>
        <w:rPr>
          <w:rFonts w:ascii="Times New Roman" w:hAnsi="Times New Roman" w:cs="Times New Roman"/>
          <w:sz w:val="24"/>
          <w:szCs w:val="24"/>
        </w:rPr>
        <w:t>2</w:t>
      </w:r>
      <w:r w:rsidR="00A164FC" w:rsidRPr="00001F7E">
        <w:rPr>
          <w:rFonts w:ascii="Times New Roman" w:hAnsi="Times New Roman" w:cs="Times New Roman"/>
          <w:sz w:val="24"/>
          <w:szCs w:val="24"/>
        </w:rPr>
        <w:t xml:space="preserve"> and figure 1).</w:t>
      </w:r>
      <w:r>
        <w:rPr>
          <w:rFonts w:ascii="Times New Roman" w:hAnsi="Times New Roman" w:cs="Times New Roman"/>
          <w:sz w:val="24"/>
          <w:szCs w:val="24"/>
        </w:rPr>
        <w:t xml:space="preserve"> I</w:t>
      </w:r>
      <w:r w:rsidR="00343A4F" w:rsidRPr="00001F7E">
        <w:rPr>
          <w:rFonts w:ascii="Times New Roman" w:hAnsi="Times New Roman" w:cs="Times New Roman"/>
          <w:sz w:val="24"/>
          <w:szCs w:val="24"/>
        </w:rPr>
        <w:t xml:space="preserve">f GHSI increases by 1 time, </w:t>
      </w:r>
      <w:r w:rsidR="00343A4F" w:rsidRPr="00001F7E">
        <w:rPr>
          <w:rFonts w:ascii="Times New Roman" w:hAnsi="Times New Roman" w:cs="Times New Roman"/>
          <w:sz w:val="24"/>
          <w:szCs w:val="24"/>
        </w:rPr>
        <w:lastRenderedPageBreak/>
        <w:t>the average total</w:t>
      </w:r>
      <w:ins w:id="44" w:author="Mohammad Nayeem Hasan" w:date="2023-04-02T21:48:00Z">
        <w:r w:rsidR="00A0665A">
          <w:rPr>
            <w:rFonts w:ascii="Times New Roman" w:hAnsi="Times New Roman" w:cs="Times New Roman"/>
            <w:sz w:val="24"/>
            <w:szCs w:val="24"/>
          </w:rPr>
          <w:t xml:space="preserve"> </w:t>
        </w:r>
        <w:r w:rsidR="00A0665A" w:rsidRPr="00D53FEA">
          <w:rPr>
            <w:rFonts w:ascii="Times New Roman" w:hAnsi="Times New Roman" w:cs="Times New Roman"/>
            <w:sz w:val="24"/>
            <w:szCs w:val="24"/>
          </w:rPr>
          <w:t>monkeypox</w:t>
        </w:r>
      </w:ins>
      <w:del w:id="45" w:author="Mohammad Nayeem Hasan" w:date="2023-04-02T21:48:00Z">
        <w:r w:rsidR="00343A4F" w:rsidRPr="00001F7E" w:rsidDel="00A0665A">
          <w:rPr>
            <w:rFonts w:ascii="Times New Roman" w:hAnsi="Times New Roman" w:cs="Times New Roman"/>
            <w:sz w:val="24"/>
            <w:szCs w:val="24"/>
          </w:rPr>
          <w:delText xml:space="preserve"> MPX</w:delText>
        </w:r>
      </w:del>
      <w:r w:rsidR="00343A4F" w:rsidRPr="00001F7E">
        <w:rPr>
          <w:rFonts w:ascii="Times New Roman" w:hAnsi="Times New Roman" w:cs="Times New Roman"/>
          <w:sz w:val="24"/>
          <w:szCs w:val="24"/>
        </w:rPr>
        <w:t xml:space="preserve"> </w:t>
      </w:r>
      <w:r w:rsidR="00254655">
        <w:rPr>
          <w:rFonts w:ascii="Times New Roman" w:hAnsi="Times New Roman" w:cs="Times New Roman"/>
          <w:sz w:val="24"/>
          <w:szCs w:val="24"/>
        </w:rPr>
        <w:t>deaths decrease</w:t>
      </w:r>
      <w:r w:rsidR="00343A4F" w:rsidRPr="00001F7E">
        <w:rPr>
          <w:rFonts w:ascii="Times New Roman" w:hAnsi="Times New Roman" w:cs="Times New Roman"/>
          <w:sz w:val="24"/>
          <w:szCs w:val="24"/>
        </w:rPr>
        <w:t xml:space="preserve"> by </w:t>
      </w:r>
      <w:r w:rsidR="00254655">
        <w:rPr>
          <w:rFonts w:ascii="Times New Roman" w:hAnsi="Times New Roman" w:cs="Times New Roman"/>
          <w:sz w:val="24"/>
          <w:szCs w:val="24"/>
        </w:rPr>
        <w:t>0.90</w:t>
      </w:r>
      <w:r w:rsidR="00343A4F" w:rsidRPr="00001F7E">
        <w:rPr>
          <w:rFonts w:ascii="Times New Roman" w:hAnsi="Times New Roman" w:cs="Times New Roman"/>
          <w:sz w:val="24"/>
          <w:szCs w:val="24"/>
        </w:rPr>
        <w:t xml:space="preserve"> times. The model explained </w:t>
      </w:r>
      <w:r w:rsidR="00254655">
        <w:rPr>
          <w:rFonts w:ascii="Times New Roman" w:hAnsi="Times New Roman" w:cs="Times New Roman"/>
          <w:sz w:val="24"/>
          <w:szCs w:val="24"/>
        </w:rPr>
        <w:t>33.62</w:t>
      </w:r>
      <w:r w:rsidR="00343A4F" w:rsidRPr="00001F7E">
        <w:rPr>
          <w:rFonts w:ascii="Times New Roman" w:hAnsi="Times New Roman" w:cs="Times New Roman"/>
          <w:sz w:val="24"/>
          <w:szCs w:val="24"/>
        </w:rPr>
        <w:t xml:space="preserve">% of </w:t>
      </w:r>
      <w:r w:rsidR="00254655">
        <w:rPr>
          <w:rFonts w:ascii="Times New Roman" w:hAnsi="Times New Roman" w:cs="Times New Roman"/>
          <w:sz w:val="24"/>
          <w:szCs w:val="24"/>
        </w:rPr>
        <w:t xml:space="preserve">the </w:t>
      </w:r>
      <w:r w:rsidR="00343A4F" w:rsidRPr="00001F7E">
        <w:rPr>
          <w:rFonts w:ascii="Times New Roman" w:hAnsi="Times New Roman" w:cs="Times New Roman"/>
          <w:sz w:val="24"/>
          <w:szCs w:val="24"/>
        </w:rPr>
        <w:t xml:space="preserve">total variation. Pearson’s correlation coefficient and scatter plot showed </w:t>
      </w:r>
      <w:r w:rsidR="00254655">
        <w:rPr>
          <w:rFonts w:ascii="Times New Roman" w:hAnsi="Times New Roman" w:cs="Times New Roman"/>
          <w:sz w:val="24"/>
          <w:szCs w:val="24"/>
        </w:rPr>
        <w:t xml:space="preserve">a </w:t>
      </w:r>
      <w:r w:rsidR="00343A4F" w:rsidRPr="00001F7E">
        <w:rPr>
          <w:rFonts w:ascii="Times New Roman" w:hAnsi="Times New Roman" w:cs="Times New Roman"/>
          <w:sz w:val="24"/>
          <w:szCs w:val="24"/>
        </w:rPr>
        <w:t>perfect positive linear relationship (r=0.</w:t>
      </w:r>
      <w:r w:rsidR="00E64DAB">
        <w:rPr>
          <w:rFonts w:ascii="Times New Roman" w:hAnsi="Times New Roman" w:cs="Times New Roman"/>
          <w:sz w:val="24"/>
          <w:szCs w:val="24"/>
        </w:rPr>
        <w:t>580</w:t>
      </w:r>
      <w:r w:rsidR="00343A4F" w:rsidRPr="00001F7E">
        <w:rPr>
          <w:rFonts w:ascii="Times New Roman" w:hAnsi="Times New Roman" w:cs="Times New Roman"/>
          <w:sz w:val="24"/>
          <w:szCs w:val="24"/>
        </w:rPr>
        <w:t>) between total cases and GHSI (</w:t>
      </w:r>
      <w:r>
        <w:rPr>
          <w:rFonts w:ascii="Times New Roman" w:hAnsi="Times New Roman" w:cs="Times New Roman"/>
          <w:sz w:val="24"/>
          <w:szCs w:val="24"/>
        </w:rPr>
        <w:t>Supplementary t</w:t>
      </w:r>
      <w:r w:rsidRPr="00001F7E">
        <w:rPr>
          <w:rFonts w:ascii="Times New Roman" w:hAnsi="Times New Roman" w:cs="Times New Roman"/>
          <w:sz w:val="24"/>
          <w:szCs w:val="24"/>
        </w:rPr>
        <w:t xml:space="preserve">able </w:t>
      </w:r>
      <w:r w:rsidR="00343A4F" w:rsidRPr="00001F7E">
        <w:rPr>
          <w:rFonts w:ascii="Times New Roman" w:hAnsi="Times New Roman" w:cs="Times New Roman"/>
          <w:sz w:val="24"/>
          <w:szCs w:val="24"/>
        </w:rPr>
        <w:t xml:space="preserve">2 and figure 1). </w:t>
      </w:r>
      <w:r>
        <w:rPr>
          <w:rFonts w:ascii="Times New Roman" w:hAnsi="Times New Roman" w:cs="Times New Roman"/>
          <w:sz w:val="24"/>
          <w:szCs w:val="24"/>
        </w:rPr>
        <w:t>I</w:t>
      </w:r>
      <w:r w:rsidR="00343A4F" w:rsidRPr="00001F7E">
        <w:rPr>
          <w:rFonts w:ascii="Times New Roman" w:hAnsi="Times New Roman" w:cs="Times New Roman"/>
          <w:sz w:val="24"/>
          <w:szCs w:val="24"/>
        </w:rPr>
        <w:t>f JEE</w:t>
      </w:r>
      <w:del w:id="46" w:author="Mohammad Nayeem Hasan" w:date="2023-04-02T21:48:00Z">
        <w:r w:rsidR="00343A4F" w:rsidRPr="00001F7E" w:rsidDel="00A0665A">
          <w:rPr>
            <w:rFonts w:ascii="Times New Roman" w:hAnsi="Times New Roman" w:cs="Times New Roman"/>
            <w:sz w:val="24"/>
            <w:szCs w:val="24"/>
          </w:rPr>
          <w:delText xml:space="preserve"> (RS)</w:delText>
        </w:r>
      </w:del>
      <w:r w:rsidR="00343A4F" w:rsidRPr="00001F7E">
        <w:rPr>
          <w:rFonts w:ascii="Times New Roman" w:hAnsi="Times New Roman" w:cs="Times New Roman"/>
          <w:sz w:val="24"/>
          <w:szCs w:val="24"/>
        </w:rPr>
        <w:t xml:space="preserve"> increases by 1 time, the average total </w:t>
      </w:r>
      <w:ins w:id="47" w:author="Mohammad Nayeem Hasan" w:date="2023-04-02T21:48:00Z">
        <w:r w:rsidR="00A0665A" w:rsidRPr="00D53FEA">
          <w:rPr>
            <w:rFonts w:ascii="Times New Roman" w:hAnsi="Times New Roman" w:cs="Times New Roman"/>
            <w:sz w:val="24"/>
            <w:szCs w:val="24"/>
          </w:rPr>
          <w:t>monkeypox</w:t>
        </w:r>
      </w:ins>
      <w:del w:id="48" w:author="Mohammad Nayeem Hasan" w:date="2023-04-02T21:48:00Z">
        <w:r w:rsidR="00343A4F" w:rsidRPr="00001F7E" w:rsidDel="00A0665A">
          <w:rPr>
            <w:rFonts w:ascii="Times New Roman" w:hAnsi="Times New Roman" w:cs="Times New Roman"/>
            <w:sz w:val="24"/>
            <w:szCs w:val="24"/>
          </w:rPr>
          <w:delText>MPX</w:delText>
        </w:r>
      </w:del>
      <w:r w:rsidR="00343A4F" w:rsidRPr="00001F7E">
        <w:rPr>
          <w:rFonts w:ascii="Times New Roman" w:hAnsi="Times New Roman" w:cs="Times New Roman"/>
          <w:sz w:val="24"/>
          <w:szCs w:val="24"/>
        </w:rPr>
        <w:t xml:space="preserve"> cases </w:t>
      </w:r>
      <w:r w:rsidR="00E64DAB">
        <w:rPr>
          <w:rFonts w:ascii="Times New Roman" w:hAnsi="Times New Roman" w:cs="Times New Roman"/>
          <w:sz w:val="24"/>
          <w:szCs w:val="24"/>
        </w:rPr>
        <w:t>increase</w:t>
      </w:r>
      <w:r w:rsidR="00E64DAB" w:rsidRPr="00001F7E">
        <w:rPr>
          <w:rFonts w:ascii="Times New Roman" w:hAnsi="Times New Roman" w:cs="Times New Roman"/>
          <w:sz w:val="24"/>
          <w:szCs w:val="24"/>
        </w:rPr>
        <w:t xml:space="preserve"> </w:t>
      </w:r>
      <w:r w:rsidR="00343A4F" w:rsidRPr="00001F7E">
        <w:rPr>
          <w:rFonts w:ascii="Times New Roman" w:hAnsi="Times New Roman" w:cs="Times New Roman"/>
          <w:sz w:val="24"/>
          <w:szCs w:val="24"/>
        </w:rPr>
        <w:t>by 1.</w:t>
      </w:r>
      <w:r w:rsidR="00E64DAB">
        <w:rPr>
          <w:rFonts w:ascii="Times New Roman" w:hAnsi="Times New Roman" w:cs="Times New Roman"/>
          <w:sz w:val="24"/>
          <w:szCs w:val="24"/>
        </w:rPr>
        <w:t>07</w:t>
      </w:r>
      <w:r w:rsidR="00343A4F" w:rsidRPr="00001F7E">
        <w:rPr>
          <w:rFonts w:ascii="Times New Roman" w:hAnsi="Times New Roman" w:cs="Times New Roman"/>
          <w:sz w:val="24"/>
          <w:szCs w:val="24"/>
        </w:rPr>
        <w:t xml:space="preserve"> times. The model explained </w:t>
      </w:r>
      <w:r w:rsidR="00E64DAB">
        <w:rPr>
          <w:rFonts w:ascii="Times New Roman" w:hAnsi="Times New Roman" w:cs="Times New Roman"/>
          <w:sz w:val="24"/>
          <w:szCs w:val="24"/>
        </w:rPr>
        <w:t>36.07</w:t>
      </w:r>
      <w:r w:rsidR="00343A4F" w:rsidRPr="00001F7E">
        <w:rPr>
          <w:rFonts w:ascii="Times New Roman" w:hAnsi="Times New Roman" w:cs="Times New Roman"/>
          <w:sz w:val="24"/>
          <w:szCs w:val="24"/>
        </w:rPr>
        <w:t xml:space="preserve">% of </w:t>
      </w:r>
      <w:r w:rsidR="00E64DAB">
        <w:rPr>
          <w:rFonts w:ascii="Times New Roman" w:hAnsi="Times New Roman" w:cs="Times New Roman"/>
          <w:sz w:val="24"/>
          <w:szCs w:val="24"/>
        </w:rPr>
        <w:t xml:space="preserve">the </w:t>
      </w:r>
      <w:r w:rsidR="00343A4F" w:rsidRPr="00001F7E">
        <w:rPr>
          <w:rFonts w:ascii="Times New Roman" w:hAnsi="Times New Roman" w:cs="Times New Roman"/>
          <w:sz w:val="24"/>
          <w:szCs w:val="24"/>
        </w:rPr>
        <w:t xml:space="preserve">total variation. Pearson’s correlation coefficient and scatter plot showed </w:t>
      </w:r>
      <w:r w:rsidR="00E64DAB">
        <w:rPr>
          <w:rFonts w:ascii="Times New Roman" w:hAnsi="Times New Roman" w:cs="Times New Roman"/>
          <w:sz w:val="24"/>
          <w:szCs w:val="24"/>
        </w:rPr>
        <w:t xml:space="preserve">a </w:t>
      </w:r>
      <w:r w:rsidR="00343A4F" w:rsidRPr="00001F7E">
        <w:rPr>
          <w:rFonts w:ascii="Times New Roman" w:hAnsi="Times New Roman" w:cs="Times New Roman"/>
          <w:sz w:val="24"/>
          <w:szCs w:val="24"/>
        </w:rPr>
        <w:t>perfect positive linear relationship (r=0.</w:t>
      </w:r>
      <w:r w:rsidR="00E64DAB">
        <w:rPr>
          <w:rFonts w:ascii="Times New Roman" w:hAnsi="Times New Roman" w:cs="Times New Roman"/>
          <w:sz w:val="24"/>
          <w:szCs w:val="24"/>
        </w:rPr>
        <w:t>601</w:t>
      </w:r>
      <w:r w:rsidR="00343A4F" w:rsidRPr="00001F7E">
        <w:rPr>
          <w:rFonts w:ascii="Times New Roman" w:hAnsi="Times New Roman" w:cs="Times New Roman"/>
          <w:sz w:val="24"/>
          <w:szCs w:val="24"/>
        </w:rPr>
        <w:t>) between total cases and JEE</w:t>
      </w:r>
      <w:del w:id="49" w:author="Mohammad Nayeem Hasan" w:date="2023-04-02T21:49:00Z">
        <w:r w:rsidR="00343A4F" w:rsidRPr="00001F7E" w:rsidDel="00A0665A">
          <w:rPr>
            <w:rFonts w:ascii="Times New Roman" w:hAnsi="Times New Roman" w:cs="Times New Roman"/>
            <w:sz w:val="24"/>
            <w:szCs w:val="24"/>
          </w:rPr>
          <w:delText xml:space="preserve"> (RS)</w:delText>
        </w:r>
      </w:del>
      <w:r w:rsidR="00343A4F" w:rsidRPr="00001F7E">
        <w:rPr>
          <w:rFonts w:ascii="Times New Roman" w:hAnsi="Times New Roman" w:cs="Times New Roman"/>
          <w:sz w:val="24"/>
          <w:szCs w:val="24"/>
        </w:rPr>
        <w:t xml:space="preserve"> (</w:t>
      </w:r>
      <w:r>
        <w:rPr>
          <w:rFonts w:ascii="Times New Roman" w:hAnsi="Times New Roman" w:cs="Times New Roman"/>
          <w:sz w:val="24"/>
          <w:szCs w:val="24"/>
        </w:rPr>
        <w:t xml:space="preserve">Supplementary </w:t>
      </w:r>
      <w:r w:rsidR="00343A4F" w:rsidRPr="00001F7E">
        <w:rPr>
          <w:rFonts w:ascii="Times New Roman" w:hAnsi="Times New Roman" w:cs="Times New Roman"/>
          <w:sz w:val="24"/>
          <w:szCs w:val="24"/>
        </w:rPr>
        <w:t>table 2 and figure 1).</w:t>
      </w:r>
    </w:p>
    <w:p w14:paraId="2E417F92" w14:textId="77777777" w:rsidR="00E75993" w:rsidRPr="00001F7E" w:rsidRDefault="00E75993">
      <w:pPr>
        <w:rPr>
          <w:rFonts w:ascii="Times New Roman" w:hAnsi="Times New Roman" w:cs="Times New Roman"/>
          <w:sz w:val="24"/>
          <w:szCs w:val="24"/>
        </w:rPr>
      </w:pPr>
      <w:r w:rsidRPr="00001F7E">
        <w:rPr>
          <w:rFonts w:ascii="Times New Roman" w:hAnsi="Times New Roman" w:cs="Times New Roman"/>
          <w:sz w:val="24"/>
          <w:szCs w:val="24"/>
        </w:rPr>
        <w:br w:type="page"/>
      </w:r>
    </w:p>
    <w:p w14:paraId="085917CA" w14:textId="79C47B1C" w:rsidR="00343A4F" w:rsidRPr="00001F7E" w:rsidRDefault="003E6F90" w:rsidP="00343A4F">
      <w:pPr>
        <w:jc w:val="both"/>
        <w:rPr>
          <w:rFonts w:ascii="Times New Roman" w:hAnsi="Times New Roman" w:cs="Times New Roman"/>
          <w:sz w:val="24"/>
          <w:szCs w:val="24"/>
        </w:rPr>
      </w:pPr>
      <w:r>
        <w:rPr>
          <w:noProof/>
        </w:rPr>
        <w:lastRenderedPageBreak/>
        <w:drawing>
          <wp:inline distT="0" distB="0" distL="0" distR="0" wp14:anchorId="1E1EA8DF" wp14:editId="66BCCEEF">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85E7D42" w14:textId="77777777" w:rsidR="00672EBD" w:rsidRPr="00001F7E" w:rsidDel="00A0665A" w:rsidRDefault="00672EBD" w:rsidP="00672EBD">
      <w:pPr>
        <w:jc w:val="both"/>
        <w:rPr>
          <w:del w:id="50" w:author="Mohammad Nayeem Hasan" w:date="2023-04-02T21:51:00Z"/>
          <w:rFonts w:ascii="Times New Roman" w:hAnsi="Times New Roman" w:cs="Times New Roman"/>
          <w:sz w:val="24"/>
          <w:szCs w:val="24"/>
        </w:rPr>
      </w:pPr>
      <w:r w:rsidRPr="00001F7E">
        <w:rPr>
          <w:rFonts w:ascii="Times New Roman" w:hAnsi="Times New Roman" w:cs="Times New Roman"/>
          <w:sz w:val="24"/>
          <w:szCs w:val="24"/>
        </w:rPr>
        <w:t>Figure 1: Scatter plot with regression line between total cases and deaths of MPX with GHSI and JEE.</w:t>
      </w:r>
    </w:p>
    <w:p w14:paraId="71C04686" w14:textId="77777777" w:rsidR="00672EBD" w:rsidRDefault="00672EBD" w:rsidP="0011087C">
      <w:pPr>
        <w:jc w:val="both"/>
        <w:rPr>
          <w:rFonts w:ascii="Times New Roman" w:hAnsi="Times New Roman" w:cs="Times New Roman"/>
          <w:color w:val="333333"/>
          <w:sz w:val="24"/>
          <w:szCs w:val="24"/>
          <w:shd w:val="clear" w:color="auto" w:fill="FFFFFF"/>
        </w:rPr>
      </w:pPr>
    </w:p>
    <w:p w14:paraId="1D360679" w14:textId="6E83FDF8" w:rsidR="00F316EC" w:rsidRPr="00FA7161" w:rsidRDefault="00D94094" w:rsidP="00F316EC">
      <w:pPr>
        <w:jc w:val="both"/>
        <w:rPr>
          <w:rFonts w:ascii="Times New Roman" w:hAnsi="Times New Roman" w:cs="Times New Roman"/>
          <w:color w:val="333333"/>
          <w:sz w:val="24"/>
          <w:szCs w:val="24"/>
          <w:shd w:val="clear" w:color="auto" w:fill="FFFFFF"/>
        </w:rPr>
      </w:pPr>
      <w:ins w:id="51" w:author="Mohammad Nayeem Hasan" w:date="2023-04-02T22:19:00Z">
        <w:r>
          <w:rPr>
            <w:rFonts w:ascii="Times New Roman" w:hAnsi="Times New Roman" w:cs="Times New Roman"/>
            <w:color w:val="333333"/>
            <w:sz w:val="24"/>
            <w:szCs w:val="24"/>
            <w:shd w:val="clear" w:color="auto" w:fill="FFFFFF"/>
          </w:rPr>
          <w:t>T</w:t>
        </w:r>
      </w:ins>
      <w:del w:id="52" w:author="Mohammad Nayeem Hasan" w:date="2023-04-02T22:10:00Z">
        <w:r w:rsidR="0011087C" w:rsidRPr="00FA7161" w:rsidDel="003C185E">
          <w:rPr>
            <w:rFonts w:ascii="Times New Roman" w:hAnsi="Times New Roman" w:cs="Times New Roman"/>
            <w:color w:val="333333"/>
            <w:sz w:val="24"/>
            <w:szCs w:val="24"/>
            <w:shd w:val="clear" w:color="auto" w:fill="FFFFFF"/>
          </w:rPr>
          <w:delText>In summary, t</w:delText>
        </w:r>
      </w:del>
      <w:r w:rsidR="0011087C" w:rsidRPr="00FA7161">
        <w:rPr>
          <w:rFonts w:ascii="Times New Roman" w:hAnsi="Times New Roman" w:cs="Times New Roman"/>
          <w:color w:val="333333"/>
          <w:sz w:val="24"/>
          <w:szCs w:val="24"/>
          <w:shd w:val="clear" w:color="auto" w:fill="FFFFFF"/>
        </w:rPr>
        <w:t>he GHSI and JEE serve as valuable indicators of a country's health security preparedness and capacity to prevent, detect, and respond to health threats, including monkeypox. By using these tools, policymakers and public health officials can identify gaps in public health systems and develop targeted interventions to improve health security and reduce the impact of monkeypox outbreaks.</w:t>
      </w:r>
      <w:r w:rsidR="00672EBD">
        <w:rPr>
          <w:rFonts w:ascii="Times New Roman" w:hAnsi="Times New Roman" w:cs="Times New Roman"/>
          <w:color w:val="333333"/>
          <w:sz w:val="24"/>
          <w:szCs w:val="24"/>
          <w:shd w:val="clear" w:color="auto" w:fill="FFFFFF"/>
        </w:rPr>
        <w:t xml:space="preserve"> </w:t>
      </w:r>
      <w:r w:rsidR="00F316EC" w:rsidRPr="00FA7161">
        <w:rPr>
          <w:rFonts w:ascii="Times New Roman" w:hAnsi="Times New Roman" w:cs="Times New Roman"/>
          <w:color w:val="333333"/>
          <w:sz w:val="24"/>
          <w:szCs w:val="24"/>
          <w:shd w:val="clear" w:color="auto" w:fill="FFFFFF"/>
        </w:rPr>
        <w:t>Countries with stronger public health systems are more likely to have effective surveillance systems and laboratory capacities that facilitate the timely detection and confirmation of monkeypox cases. Additionally, these countries are better equipped to develop and implement appropriate response strategies to contain the spread of the disease and minimize its impact on public health.</w:t>
      </w:r>
    </w:p>
    <w:p w14:paraId="3CA30DA0" w14:textId="66FE98DA" w:rsidR="00F316EC" w:rsidRDefault="00F316EC" w:rsidP="00F316EC">
      <w:pPr>
        <w:jc w:val="both"/>
        <w:rPr>
          <w:ins w:id="53" w:author="Mohammad Nayeem Hasan" w:date="2023-04-02T21:56:00Z"/>
          <w:rFonts w:ascii="Times New Roman" w:hAnsi="Times New Roman" w:cs="Times New Roman"/>
          <w:color w:val="333333"/>
          <w:sz w:val="24"/>
          <w:szCs w:val="24"/>
          <w:shd w:val="clear" w:color="auto" w:fill="FFFFFF"/>
        </w:rPr>
      </w:pPr>
      <w:r w:rsidRPr="00FA7161">
        <w:rPr>
          <w:rFonts w:ascii="Times New Roman" w:hAnsi="Times New Roman" w:cs="Times New Roman"/>
          <w:color w:val="333333"/>
          <w:sz w:val="24"/>
          <w:szCs w:val="24"/>
          <w:shd w:val="clear" w:color="auto" w:fill="FFFFFF"/>
        </w:rPr>
        <w:lastRenderedPageBreak/>
        <w:t>Conversely, countries with weaker public health systems may be less prepared to detect and respond to monkeypox outbreaks, which could lead to increased morbidity and mortality. Factors such as inadequate vaccination coverage, insufficient laboratory capacity, and limited response planning could further exacerbate the impact of the disease in such countries.</w:t>
      </w:r>
      <w:r>
        <w:rPr>
          <w:rFonts w:ascii="Times New Roman" w:hAnsi="Times New Roman" w:cs="Times New Roman"/>
          <w:color w:val="333333"/>
          <w:sz w:val="24"/>
          <w:szCs w:val="24"/>
          <w:shd w:val="clear" w:color="auto" w:fill="FFFFFF"/>
        </w:rPr>
        <w:t xml:space="preserve"> </w:t>
      </w:r>
      <w:r w:rsidRPr="00FA7161">
        <w:rPr>
          <w:rFonts w:ascii="Times New Roman" w:hAnsi="Times New Roman" w:cs="Times New Roman"/>
          <w:color w:val="333333"/>
          <w:sz w:val="24"/>
          <w:szCs w:val="24"/>
          <w:shd w:val="clear" w:color="auto" w:fill="FFFFFF"/>
        </w:rPr>
        <w:t>Furthermore, high levels of wildlife trade and consumption can amplify the risk of monkeypox transmission from animals to humans, particularly in regions where cultural and traditional practices revolve around bushmeat consumption. Moreover, countries with high levels of international travel and trade may experience a higher likelihood of importing and exporting monkeypox cases, which could facilitate the global spread of the disease.</w:t>
      </w:r>
    </w:p>
    <w:p w14:paraId="503ADEC0" w14:textId="6EA2AE10" w:rsidR="00A0665A" w:rsidRPr="00FA7161" w:rsidDel="003C185E" w:rsidRDefault="003C185E" w:rsidP="00F316EC">
      <w:pPr>
        <w:jc w:val="both"/>
        <w:rPr>
          <w:del w:id="54" w:author="Mohammad Nayeem Hasan" w:date="2023-04-02T22:14:00Z"/>
          <w:rFonts w:ascii="Times New Roman" w:hAnsi="Times New Roman" w:cs="Times New Roman"/>
          <w:color w:val="333333"/>
          <w:sz w:val="24"/>
          <w:szCs w:val="24"/>
          <w:shd w:val="clear" w:color="auto" w:fill="FFFFFF"/>
        </w:rPr>
      </w:pPr>
      <w:ins w:id="55" w:author="Mohammad Nayeem Hasan" w:date="2023-04-02T22:16:00Z">
        <w:r w:rsidRPr="003C185E">
          <w:rPr>
            <w:rFonts w:ascii="Times New Roman" w:hAnsi="Times New Roman" w:cs="Times New Roman"/>
            <w:color w:val="333333"/>
            <w:sz w:val="24"/>
            <w:szCs w:val="24"/>
            <w:shd w:val="clear" w:color="auto" w:fill="FFFFFF"/>
          </w:rPr>
          <w:t xml:space="preserve">However, according to our research, countries with high GHSI or JEE scores had a negative correlation with cases and fatalities of monkeypox. This suggests that these rankings do not sufficiently account for the importance of providing universal health coverage </w:t>
        </w:r>
      </w:ins>
      <w:ins w:id="56" w:author="Mohammad Nayeem Hasan" w:date="2023-04-02T22:18:00Z">
        <w:r>
          <w:rPr>
            <w:rFonts w:ascii="Times New Roman" w:hAnsi="Times New Roman" w:cs="Times New Roman"/>
            <w:color w:val="333333"/>
            <w:sz w:val="24"/>
            <w:szCs w:val="24"/>
            <w:shd w:val="clear" w:color="auto" w:fill="FFFFFF"/>
          </w:rPr>
          <w:t xml:space="preserve">and </w:t>
        </w:r>
      </w:ins>
      <w:ins w:id="57" w:author="Mohammad Nayeem Hasan" w:date="2023-04-02T22:16:00Z">
        <w:r w:rsidRPr="003C185E">
          <w:rPr>
            <w:rFonts w:ascii="Times New Roman" w:hAnsi="Times New Roman" w:cs="Times New Roman"/>
            <w:color w:val="333333"/>
            <w:sz w:val="24"/>
            <w:szCs w:val="24"/>
            <w:shd w:val="clear" w:color="auto" w:fill="FFFFFF"/>
          </w:rPr>
          <w:t>integrating national response services. Furthermore, it may be necessary to significantly change the indicators and their relative weighting employed in the GHSI and the JEE in the future.</w:t>
        </w:r>
      </w:ins>
    </w:p>
    <w:p w14:paraId="5CF25522" w14:textId="77777777" w:rsidR="00C33447" w:rsidRPr="00001F7E" w:rsidRDefault="00C33447" w:rsidP="00343A4F">
      <w:pPr>
        <w:jc w:val="both"/>
        <w:rPr>
          <w:rFonts w:ascii="Times New Roman" w:hAnsi="Times New Roman" w:cs="Times New Roman"/>
          <w:sz w:val="24"/>
          <w:szCs w:val="24"/>
        </w:rPr>
      </w:pPr>
    </w:p>
    <w:sectPr w:rsidR="00C33447" w:rsidRPr="00001F7E" w:rsidSect="00F32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141DE"/>
    <w:multiLevelType w:val="multilevel"/>
    <w:tmpl w:val="BE14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77348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hammad 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zsTA0NwIyjA0MzJR0lIJTi4sz8/NACoxrAUqBsEMsAAAA"/>
  </w:docVars>
  <w:rsids>
    <w:rsidRoot w:val="00C33301"/>
    <w:rsid w:val="00001F7E"/>
    <w:rsid w:val="0000244A"/>
    <w:rsid w:val="00072B29"/>
    <w:rsid w:val="000E4BB7"/>
    <w:rsid w:val="0011087C"/>
    <w:rsid w:val="00152BDA"/>
    <w:rsid w:val="00162C7A"/>
    <w:rsid w:val="00163CF6"/>
    <w:rsid w:val="00166977"/>
    <w:rsid w:val="00171FEF"/>
    <w:rsid w:val="001B79A7"/>
    <w:rsid w:val="001C1139"/>
    <w:rsid w:val="00233E71"/>
    <w:rsid w:val="002432FA"/>
    <w:rsid w:val="00254655"/>
    <w:rsid w:val="00280B16"/>
    <w:rsid w:val="002B54BD"/>
    <w:rsid w:val="002C3E72"/>
    <w:rsid w:val="002C53A4"/>
    <w:rsid w:val="00334250"/>
    <w:rsid w:val="00343A4F"/>
    <w:rsid w:val="0037109C"/>
    <w:rsid w:val="003A78DB"/>
    <w:rsid w:val="003B6D4D"/>
    <w:rsid w:val="003C185E"/>
    <w:rsid w:val="003E6F90"/>
    <w:rsid w:val="00405447"/>
    <w:rsid w:val="00405A71"/>
    <w:rsid w:val="00475DFE"/>
    <w:rsid w:val="00481D85"/>
    <w:rsid w:val="004900F2"/>
    <w:rsid w:val="00494975"/>
    <w:rsid w:val="00497A30"/>
    <w:rsid w:val="004A7701"/>
    <w:rsid w:val="004D7D78"/>
    <w:rsid w:val="005028C3"/>
    <w:rsid w:val="00523978"/>
    <w:rsid w:val="00561A7D"/>
    <w:rsid w:val="00562F80"/>
    <w:rsid w:val="00581888"/>
    <w:rsid w:val="005A5D4E"/>
    <w:rsid w:val="005B31FB"/>
    <w:rsid w:val="005B75A9"/>
    <w:rsid w:val="005C1DE5"/>
    <w:rsid w:val="00634259"/>
    <w:rsid w:val="00672EBD"/>
    <w:rsid w:val="006925A5"/>
    <w:rsid w:val="006A3BFC"/>
    <w:rsid w:val="006A7B40"/>
    <w:rsid w:val="006D0615"/>
    <w:rsid w:val="007404F2"/>
    <w:rsid w:val="00761FA2"/>
    <w:rsid w:val="007906C9"/>
    <w:rsid w:val="00792077"/>
    <w:rsid w:val="00807276"/>
    <w:rsid w:val="00853A83"/>
    <w:rsid w:val="00891168"/>
    <w:rsid w:val="008A3A3C"/>
    <w:rsid w:val="00957271"/>
    <w:rsid w:val="009B1E71"/>
    <w:rsid w:val="009C352B"/>
    <w:rsid w:val="00A0665A"/>
    <w:rsid w:val="00A164FC"/>
    <w:rsid w:val="00A34F51"/>
    <w:rsid w:val="00AA0CFA"/>
    <w:rsid w:val="00AB1BF4"/>
    <w:rsid w:val="00AC4072"/>
    <w:rsid w:val="00AD6338"/>
    <w:rsid w:val="00AE202F"/>
    <w:rsid w:val="00AE7E29"/>
    <w:rsid w:val="00B10D3D"/>
    <w:rsid w:val="00B36EAB"/>
    <w:rsid w:val="00B62A7A"/>
    <w:rsid w:val="00B6599D"/>
    <w:rsid w:val="00B91BE3"/>
    <w:rsid w:val="00B94FE4"/>
    <w:rsid w:val="00BC31BF"/>
    <w:rsid w:val="00C1684B"/>
    <w:rsid w:val="00C33301"/>
    <w:rsid w:val="00C33447"/>
    <w:rsid w:val="00C46178"/>
    <w:rsid w:val="00C61D96"/>
    <w:rsid w:val="00C9274E"/>
    <w:rsid w:val="00C92CB5"/>
    <w:rsid w:val="00C9721F"/>
    <w:rsid w:val="00CC14AD"/>
    <w:rsid w:val="00CC60AA"/>
    <w:rsid w:val="00CF7139"/>
    <w:rsid w:val="00D24BA5"/>
    <w:rsid w:val="00D52614"/>
    <w:rsid w:val="00D53FEA"/>
    <w:rsid w:val="00D85CB1"/>
    <w:rsid w:val="00D932E0"/>
    <w:rsid w:val="00D94094"/>
    <w:rsid w:val="00DB1227"/>
    <w:rsid w:val="00DC7631"/>
    <w:rsid w:val="00DF077C"/>
    <w:rsid w:val="00E37265"/>
    <w:rsid w:val="00E44473"/>
    <w:rsid w:val="00E64DAB"/>
    <w:rsid w:val="00E75993"/>
    <w:rsid w:val="00E8723D"/>
    <w:rsid w:val="00EB11F3"/>
    <w:rsid w:val="00ED6F65"/>
    <w:rsid w:val="00ED741B"/>
    <w:rsid w:val="00EE6301"/>
    <w:rsid w:val="00EF4913"/>
    <w:rsid w:val="00F316EC"/>
    <w:rsid w:val="00F32E6C"/>
    <w:rsid w:val="00F33A89"/>
    <w:rsid w:val="00F65AB0"/>
    <w:rsid w:val="00F767B7"/>
    <w:rsid w:val="00F86A89"/>
    <w:rsid w:val="00F97B75"/>
    <w:rsid w:val="00FA7161"/>
    <w:rsid w:val="00FB4265"/>
    <w:rsid w:val="00FC37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CBB6F"/>
  <w15:docId w15:val="{F70CAD4D-5E27-4335-B8E7-FC31E612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E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5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7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701"/>
    <w:rPr>
      <w:rFonts w:ascii="Tahoma" w:hAnsi="Tahoma" w:cs="Tahoma"/>
      <w:sz w:val="16"/>
      <w:szCs w:val="16"/>
    </w:rPr>
  </w:style>
  <w:style w:type="paragraph" w:styleId="NormalWeb">
    <w:name w:val="Normal (Web)"/>
    <w:basedOn w:val="Normal"/>
    <w:uiPriority w:val="99"/>
    <w:unhideWhenUsed/>
    <w:rsid w:val="00C168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684B"/>
    <w:rPr>
      <w:color w:val="0000FF"/>
      <w:u w:val="single"/>
    </w:rPr>
  </w:style>
  <w:style w:type="paragraph" w:styleId="Revision">
    <w:name w:val="Revision"/>
    <w:hidden/>
    <w:uiPriority w:val="99"/>
    <w:semiHidden/>
    <w:rsid w:val="00B62A7A"/>
    <w:pPr>
      <w:spacing w:after="0" w:line="240" w:lineRule="auto"/>
    </w:pPr>
  </w:style>
  <w:style w:type="paragraph" w:styleId="ListParagraph">
    <w:name w:val="List Paragraph"/>
    <w:basedOn w:val="Normal"/>
    <w:uiPriority w:val="34"/>
    <w:qFormat/>
    <w:rsid w:val="001C1139"/>
    <w:pPr>
      <w:ind w:left="720"/>
      <w:contextualSpacing/>
    </w:pPr>
  </w:style>
  <w:style w:type="character" w:customStyle="1" w:styleId="UnresolvedMention1">
    <w:name w:val="Unresolved Mention1"/>
    <w:basedOn w:val="DefaultParagraphFont"/>
    <w:uiPriority w:val="99"/>
    <w:semiHidden/>
    <w:unhideWhenUsed/>
    <w:rsid w:val="00F65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856518">
      <w:bodyDiv w:val="1"/>
      <w:marLeft w:val="0"/>
      <w:marRight w:val="0"/>
      <w:marTop w:val="0"/>
      <w:marBottom w:val="0"/>
      <w:divBdr>
        <w:top w:val="none" w:sz="0" w:space="0" w:color="auto"/>
        <w:left w:val="none" w:sz="0" w:space="0" w:color="auto"/>
        <w:bottom w:val="none" w:sz="0" w:space="0" w:color="auto"/>
        <w:right w:val="none" w:sz="0" w:space="0" w:color="auto"/>
      </w:divBdr>
    </w:div>
    <w:div w:id="1225069662">
      <w:bodyDiv w:val="1"/>
      <w:marLeft w:val="0"/>
      <w:marRight w:val="0"/>
      <w:marTop w:val="0"/>
      <w:marBottom w:val="0"/>
      <w:divBdr>
        <w:top w:val="none" w:sz="0" w:space="0" w:color="auto"/>
        <w:left w:val="none" w:sz="0" w:space="0" w:color="auto"/>
        <w:bottom w:val="none" w:sz="0" w:space="0" w:color="auto"/>
        <w:right w:val="none" w:sz="0" w:space="0" w:color="auto"/>
      </w:divBdr>
    </w:div>
    <w:div w:id="204193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27B6BA-27D0-492E-9EA8-F004F5C08E56}">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E3044-1965-4D97-92DA-214214861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4</Pages>
  <Words>1051</Words>
  <Characters>5365</Characters>
  <Application>Microsoft Office Word</Application>
  <DocSecurity>0</DocSecurity>
  <Lines>766</Lines>
  <Paragraphs>493</Paragraphs>
  <ScaleCrop>false</ScaleCrop>
  <HeadingPairs>
    <vt:vector size="2" baseType="variant">
      <vt:variant>
        <vt:lpstr>Title</vt:lpstr>
      </vt:variant>
      <vt:variant>
        <vt:i4>1</vt:i4>
      </vt:variant>
    </vt:vector>
  </HeadingPairs>
  <TitlesOfParts>
    <vt:vector size="1" baseType="lpstr">
      <vt:lpstr/>
    </vt:vector>
  </TitlesOfParts>
  <Company>Food for the Hungry</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Nayeem Hasan</dc:creator>
  <cp:lastModifiedBy>Mohammad Nayeem Hasan</cp:lastModifiedBy>
  <cp:revision>5</cp:revision>
  <dcterms:created xsi:type="dcterms:W3CDTF">2023-04-02T09:20:00Z</dcterms:created>
  <dcterms:modified xsi:type="dcterms:W3CDTF">2023-04-02T16:21:00Z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30e72440b49da5ab26d103fd32299f3596e0fe3024ff94feaf15b63792c24592</vt:lpwstr>
  </property>
</Properties>
</file>