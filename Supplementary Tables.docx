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3038" w14:textId="0BED0B2B" w:rsidR="00C2482F" w:rsidRPr="00763920" w:rsidRDefault="00C2482F" w:rsidP="00C2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</w:t>
      </w:r>
      <w:r w:rsidRPr="00763920">
        <w:rPr>
          <w:rFonts w:ascii="Times New Roman" w:hAnsi="Times New Roman" w:cs="Times New Roman"/>
          <w:sz w:val="24"/>
          <w:szCs w:val="24"/>
        </w:rPr>
        <w:t>Table 1: Top 10 total MPX cases</w:t>
      </w:r>
      <w:r w:rsidR="007B639C">
        <w:rPr>
          <w:rFonts w:ascii="Times New Roman" w:hAnsi="Times New Roman" w:cs="Times New Roman"/>
          <w:sz w:val="24"/>
          <w:szCs w:val="24"/>
        </w:rPr>
        <w:t xml:space="preserve">, </w:t>
      </w:r>
      <w:r w:rsidR="007B639C" w:rsidRPr="00763920">
        <w:rPr>
          <w:rFonts w:ascii="Times New Roman" w:hAnsi="Times New Roman" w:cs="Times New Roman"/>
          <w:sz w:val="24"/>
          <w:szCs w:val="24"/>
        </w:rPr>
        <w:t>deaths</w:t>
      </w:r>
      <w:r w:rsidR="007B639C">
        <w:rPr>
          <w:rFonts w:ascii="Times New Roman" w:hAnsi="Times New Roman" w:cs="Times New Roman"/>
          <w:sz w:val="24"/>
          <w:szCs w:val="24"/>
        </w:rPr>
        <w:t>,</w:t>
      </w:r>
      <w:r w:rsidRPr="00763920">
        <w:rPr>
          <w:rFonts w:ascii="Times New Roman" w:hAnsi="Times New Roman" w:cs="Times New Roman"/>
          <w:sz w:val="24"/>
          <w:szCs w:val="24"/>
        </w:rPr>
        <w:t xml:space="preserve"> and obesity </w:t>
      </w:r>
      <w:del w:id="0" w:author="Mohammad Nayeem Hasan" w:date="2023-05-17T20:28:00Z">
        <w:r w:rsidRPr="00763920" w:rsidDel="00174F73">
          <w:rPr>
            <w:rFonts w:ascii="Times New Roman" w:hAnsi="Times New Roman" w:cs="Times New Roman"/>
            <w:sz w:val="24"/>
            <w:szCs w:val="24"/>
          </w:rPr>
          <w:delText xml:space="preserve">rate </w:delText>
        </w:r>
      </w:del>
      <w:ins w:id="1" w:author="Mohammad Nayeem Hasan" w:date="2023-05-17T20:28:00Z">
        <w:r w:rsidR="00174F73">
          <w:rPr>
            <w:rFonts w:ascii="Times New Roman" w:hAnsi="Times New Roman" w:cs="Times New Roman"/>
            <w:sz w:val="24"/>
            <w:szCs w:val="24"/>
          </w:rPr>
          <w:t>rates</w:t>
        </w:r>
        <w:r w:rsidR="00174F73" w:rsidRPr="0076392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763920">
        <w:rPr>
          <w:rFonts w:ascii="Times New Roman" w:hAnsi="Times New Roman" w:cs="Times New Roman"/>
          <w:sz w:val="24"/>
          <w:szCs w:val="24"/>
        </w:rPr>
        <w:t xml:space="preserve">of </w:t>
      </w:r>
      <w:r w:rsidR="00A30E3B" w:rsidRPr="00763920">
        <w:rPr>
          <w:rFonts w:ascii="Times New Roman" w:hAnsi="Times New Roman" w:cs="Times New Roman"/>
          <w:sz w:val="24"/>
          <w:szCs w:val="24"/>
        </w:rPr>
        <w:t>those countries</w:t>
      </w:r>
      <w:r w:rsidRPr="00763920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482F" w:rsidRPr="00763920" w14:paraId="148A8CB2" w14:textId="77777777" w:rsidTr="00215271">
        <w:tc>
          <w:tcPr>
            <w:tcW w:w="3116" w:type="dxa"/>
          </w:tcPr>
          <w:p w14:paraId="26FB9D40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Location of highest MPX cases (Top 10)</w:t>
            </w:r>
          </w:p>
        </w:tc>
        <w:tc>
          <w:tcPr>
            <w:tcW w:w="3117" w:type="dxa"/>
          </w:tcPr>
          <w:p w14:paraId="1DCC6FFA" w14:textId="517D63D5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Total cases (</w:t>
            </w:r>
            <w:ins w:id="2" w:author="Mohammad Nayeem Hasan" w:date="2023-05-17T20:28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3" w:author="Mohammad Nayeem Hasan" w:date="2023-05-17T20:28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27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4" w:author="Mohammad Nayeem Hasan" w:date="2023-05-17T20:28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April</w:t>
              </w:r>
            </w:ins>
            <w:del w:id="5" w:author="Mohammad Nayeem Hasan" w:date="2023-05-17T20:28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Jan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  <w:tc>
          <w:tcPr>
            <w:tcW w:w="3117" w:type="dxa"/>
          </w:tcPr>
          <w:p w14:paraId="46F0877C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Obesity rate (%)</w:t>
            </w:r>
          </w:p>
        </w:tc>
      </w:tr>
      <w:tr w:rsidR="00C2482F" w:rsidRPr="00763920" w14:paraId="11FF4FA5" w14:textId="77777777" w:rsidTr="00215271">
        <w:tc>
          <w:tcPr>
            <w:tcW w:w="3116" w:type="dxa"/>
          </w:tcPr>
          <w:p w14:paraId="22444AAE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United States (US)</w:t>
            </w:r>
          </w:p>
        </w:tc>
        <w:tc>
          <w:tcPr>
            <w:tcW w:w="3117" w:type="dxa"/>
          </w:tcPr>
          <w:p w14:paraId="30F1A9A9" w14:textId="19C9BFD1" w:rsidR="00C2482F" w:rsidRPr="00763920" w:rsidRDefault="00174F73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" w:author="Mohammad Nayeem Hasan" w:date="2023-05-17T20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30154</w:t>
              </w:r>
            </w:ins>
            <w:del w:id="7" w:author="Mohammad Nayeem Hasan" w:date="2023-05-17T20:29:00Z">
              <w:r w:rsidR="00C2482F"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29</w:delText>
              </w:r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974</w:delText>
              </w:r>
            </w:del>
          </w:p>
        </w:tc>
        <w:tc>
          <w:tcPr>
            <w:tcW w:w="3117" w:type="dxa"/>
          </w:tcPr>
          <w:p w14:paraId="420697EE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36.20</w:t>
            </w:r>
          </w:p>
        </w:tc>
      </w:tr>
      <w:tr w:rsidR="00C2482F" w:rsidRPr="00763920" w14:paraId="6FF94370" w14:textId="77777777" w:rsidTr="00215271">
        <w:tc>
          <w:tcPr>
            <w:tcW w:w="3116" w:type="dxa"/>
          </w:tcPr>
          <w:p w14:paraId="0A9F19AD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3117" w:type="dxa"/>
          </w:tcPr>
          <w:p w14:paraId="14A8C62F" w14:textId="2AE3605B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ins w:id="8" w:author="Mohammad Nayeem Hasan" w:date="2023-05-17T20:29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915</w:t>
              </w:r>
            </w:ins>
            <w:del w:id="9" w:author="Mohammad Nayeem Hasan" w:date="2023-05-17T20:29:00Z"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808</w:delText>
              </w:r>
            </w:del>
          </w:p>
        </w:tc>
        <w:tc>
          <w:tcPr>
            <w:tcW w:w="3117" w:type="dxa"/>
          </w:tcPr>
          <w:p w14:paraId="29C7C5BA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22.10</w:t>
            </w:r>
          </w:p>
        </w:tc>
      </w:tr>
      <w:tr w:rsidR="00C2482F" w:rsidRPr="00763920" w14:paraId="374279FF" w14:textId="77777777" w:rsidTr="00215271">
        <w:tc>
          <w:tcPr>
            <w:tcW w:w="3116" w:type="dxa"/>
          </w:tcPr>
          <w:p w14:paraId="489D1BD8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3117" w:type="dxa"/>
          </w:tcPr>
          <w:p w14:paraId="4E42068F" w14:textId="2E23DAAB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ins w:id="10" w:author="Mohammad Nayeem Hasan" w:date="2023-05-17T20:30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49</w:t>
              </w:r>
            </w:ins>
            <w:del w:id="11" w:author="Mohammad Nayeem Hasan" w:date="2023-05-17T20:30:00Z"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38</w:delText>
              </w:r>
            </w:del>
          </w:p>
        </w:tc>
        <w:tc>
          <w:tcPr>
            <w:tcW w:w="3117" w:type="dxa"/>
          </w:tcPr>
          <w:p w14:paraId="560274AA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23.80</w:t>
            </w:r>
          </w:p>
        </w:tc>
      </w:tr>
      <w:tr w:rsidR="00C2482F" w:rsidRPr="00763920" w14:paraId="67716D6A" w14:textId="77777777" w:rsidTr="00215271">
        <w:tc>
          <w:tcPr>
            <w:tcW w:w="3116" w:type="dxa"/>
          </w:tcPr>
          <w:p w14:paraId="0C4EF61E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3117" w:type="dxa"/>
          </w:tcPr>
          <w:p w14:paraId="4C44A581" w14:textId="51FB1318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ins w:id="12" w:author="Mohammad Nayeem Hasan" w:date="2023-05-17T20:30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44</w:t>
              </w:r>
            </w:ins>
            <w:del w:id="13" w:author="Mohammad Nayeem Hasan" w:date="2023-05-17T20:30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3117" w:type="dxa"/>
          </w:tcPr>
          <w:p w14:paraId="008E2015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21.60</w:t>
            </w:r>
          </w:p>
        </w:tc>
      </w:tr>
      <w:tr w:rsidR="00C2482F" w:rsidRPr="00763920" w14:paraId="52A41673" w14:textId="77777777" w:rsidTr="00215271">
        <w:tc>
          <w:tcPr>
            <w:tcW w:w="3116" w:type="dxa"/>
          </w:tcPr>
          <w:p w14:paraId="057F66A9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Colombia</w:t>
            </w:r>
          </w:p>
        </w:tc>
        <w:tc>
          <w:tcPr>
            <w:tcW w:w="3117" w:type="dxa"/>
          </w:tcPr>
          <w:p w14:paraId="03921699" w14:textId="06022DF4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ins w:id="14" w:author="Mohammad Nayeem Hasan" w:date="2023-05-17T20:30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90</w:t>
              </w:r>
            </w:ins>
            <w:del w:id="15" w:author="Mohammad Nayeem Hasan" w:date="2023-05-17T20:30:00Z"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80</w:delText>
              </w:r>
            </w:del>
          </w:p>
        </w:tc>
        <w:tc>
          <w:tcPr>
            <w:tcW w:w="3117" w:type="dxa"/>
          </w:tcPr>
          <w:p w14:paraId="16799DB6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22.30</w:t>
            </w:r>
          </w:p>
        </w:tc>
      </w:tr>
      <w:tr w:rsidR="00C2482F" w:rsidRPr="00763920" w14:paraId="50CA4551" w14:textId="77777777" w:rsidTr="00215271">
        <w:tc>
          <w:tcPr>
            <w:tcW w:w="3116" w:type="dxa"/>
          </w:tcPr>
          <w:p w14:paraId="7BFE109E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</w:p>
        </w:tc>
        <w:tc>
          <w:tcPr>
            <w:tcW w:w="3117" w:type="dxa"/>
          </w:tcPr>
          <w:p w14:paraId="5CD06B3E" w14:textId="2EC75C85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16" w:author="Mohammad Nayeem Hasan" w:date="2023-05-17T20:30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965</w:t>
              </w:r>
            </w:ins>
            <w:del w:id="17" w:author="Mohammad Nayeem Hasan" w:date="2023-05-17T20:30:00Z">
              <w:r w:rsidR="003434F2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828</w:delText>
              </w:r>
            </w:del>
          </w:p>
        </w:tc>
        <w:tc>
          <w:tcPr>
            <w:tcW w:w="3117" w:type="dxa"/>
          </w:tcPr>
          <w:p w14:paraId="42AF0E74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28.90</w:t>
            </w:r>
          </w:p>
        </w:tc>
      </w:tr>
      <w:tr w:rsidR="003434F2" w:rsidRPr="00763920" w14:paraId="612F0C41" w14:textId="77777777" w:rsidTr="00215271">
        <w:tc>
          <w:tcPr>
            <w:tcW w:w="3116" w:type="dxa"/>
          </w:tcPr>
          <w:p w14:paraId="7AD211B5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Peru</w:t>
            </w:r>
          </w:p>
        </w:tc>
        <w:tc>
          <w:tcPr>
            <w:tcW w:w="3117" w:type="dxa"/>
          </w:tcPr>
          <w:p w14:paraId="67FE526D" w14:textId="620782D4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ins w:id="18" w:author="Mohammad Nayeem Hasan" w:date="2023-05-17T20:31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800</w:t>
              </w:r>
            </w:ins>
            <w:del w:id="19" w:author="Mohammad Nayeem Hasan" w:date="2023-05-17T20:31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  <w:r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52</w:delText>
              </w:r>
            </w:del>
          </w:p>
        </w:tc>
        <w:tc>
          <w:tcPr>
            <w:tcW w:w="3117" w:type="dxa"/>
          </w:tcPr>
          <w:p w14:paraId="22ACFB3D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19.47</w:t>
            </w:r>
          </w:p>
        </w:tc>
      </w:tr>
      <w:tr w:rsidR="003434F2" w:rsidRPr="00763920" w14:paraId="42636772" w14:textId="77777777" w:rsidTr="00215271">
        <w:tc>
          <w:tcPr>
            <w:tcW w:w="3116" w:type="dxa"/>
          </w:tcPr>
          <w:p w14:paraId="64F6032F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United Kingdom</w:t>
            </w:r>
          </w:p>
        </w:tc>
        <w:tc>
          <w:tcPr>
            <w:tcW w:w="3117" w:type="dxa"/>
          </w:tcPr>
          <w:p w14:paraId="4CE51FA7" w14:textId="7C62B9C9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ins w:id="20" w:author="Mohammad Nayeem Hasan" w:date="2023-05-17T20:32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41</w:t>
              </w:r>
            </w:ins>
            <w:del w:id="21" w:author="Mohammad Nayeem Hasan" w:date="2023-05-17T20:32:00Z">
              <w:r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35</w:delText>
              </w:r>
            </w:del>
          </w:p>
        </w:tc>
        <w:tc>
          <w:tcPr>
            <w:tcW w:w="3117" w:type="dxa"/>
          </w:tcPr>
          <w:p w14:paraId="0CFC33FF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27.80</w:t>
            </w:r>
          </w:p>
        </w:tc>
      </w:tr>
      <w:tr w:rsidR="003434F2" w:rsidRPr="00763920" w14:paraId="6919CBC5" w14:textId="77777777" w:rsidTr="00215271">
        <w:tc>
          <w:tcPr>
            <w:tcW w:w="3116" w:type="dxa"/>
          </w:tcPr>
          <w:p w14:paraId="7A8467E3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3117" w:type="dxa"/>
          </w:tcPr>
          <w:p w14:paraId="449269BF" w14:textId="4D63092F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ins w:id="22" w:author="Mohammad Nayeem Hasan" w:date="2023-05-17T20:32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91</w:t>
              </w:r>
            </w:ins>
            <w:del w:id="23" w:author="Mohammad Nayeem Hasan" w:date="2023-05-17T20:32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92</w:delText>
              </w:r>
            </w:del>
          </w:p>
        </w:tc>
        <w:tc>
          <w:tcPr>
            <w:tcW w:w="3117" w:type="dxa"/>
          </w:tcPr>
          <w:p w14:paraId="3FEFAF03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22.30</w:t>
            </w:r>
          </w:p>
        </w:tc>
      </w:tr>
      <w:tr w:rsidR="003434F2" w:rsidRPr="00763920" w14:paraId="254A93BF" w14:textId="77777777" w:rsidTr="00215271">
        <w:tc>
          <w:tcPr>
            <w:tcW w:w="3116" w:type="dxa"/>
          </w:tcPr>
          <w:p w14:paraId="1DAB41ED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3117" w:type="dxa"/>
          </w:tcPr>
          <w:p w14:paraId="4E0CD027" w14:textId="1DDD1878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ins w:id="24" w:author="Mohammad Nayeem Hasan" w:date="2023-05-17T20:32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84</w:t>
              </w:r>
            </w:ins>
            <w:del w:id="25" w:author="Mohammad Nayeem Hasan" w:date="2023-05-17T20:32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60</w:delText>
              </w:r>
            </w:del>
          </w:p>
        </w:tc>
        <w:tc>
          <w:tcPr>
            <w:tcW w:w="3117" w:type="dxa"/>
          </w:tcPr>
          <w:p w14:paraId="5C9A44B4" w14:textId="77777777" w:rsidR="003434F2" w:rsidRPr="00763920" w:rsidRDefault="003434F2" w:rsidP="00343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29.40</w:t>
            </w:r>
          </w:p>
        </w:tc>
      </w:tr>
    </w:tbl>
    <w:p w14:paraId="3912BE82" w14:textId="77777777" w:rsidR="00C2482F" w:rsidRPr="00763920" w:rsidRDefault="00C2482F" w:rsidP="00C248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482F" w:rsidRPr="00763920" w14:paraId="3E7A2000" w14:textId="77777777" w:rsidTr="00215271">
        <w:tc>
          <w:tcPr>
            <w:tcW w:w="3116" w:type="dxa"/>
          </w:tcPr>
          <w:p w14:paraId="1F235CF1" w14:textId="711E1176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Location of highest MPX deaths (Top </w:t>
            </w:r>
            <w:ins w:id="26" w:author="Mohammad Nayeem Hasan" w:date="2023-05-17T20:33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27" w:author="Mohammad Nayeem Hasan" w:date="2023-05-17T20:33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117" w:type="dxa"/>
          </w:tcPr>
          <w:p w14:paraId="2AB1499E" w14:textId="760543AB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Total cases (</w:t>
            </w:r>
            <w:ins w:id="28" w:author="Mohammad Nayeem Hasan" w:date="2023-05-17T21:01:00Z">
              <w:r w:rsidR="00254781">
                <w:rPr>
                  <w:rFonts w:ascii="Times New Roman" w:hAnsi="Times New Roman" w:cs="Times New Roman"/>
                  <w:sz w:val="24"/>
                  <w:szCs w:val="24"/>
                </w:rPr>
                <w:t>30</w:t>
              </w:r>
            </w:ins>
            <w:del w:id="29" w:author="Mohammad Nayeem Hasan" w:date="2023-05-17T21:01:00Z">
              <w:r w:rsidRPr="00763920" w:rsidDel="00254781">
                <w:rPr>
                  <w:rFonts w:ascii="Times New Roman" w:hAnsi="Times New Roman" w:cs="Times New Roman"/>
                  <w:sz w:val="24"/>
                  <w:szCs w:val="24"/>
                </w:rPr>
                <w:delText>27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30" w:author="Mohammad Nayeem Hasan" w:date="2023-05-17T21:01:00Z">
              <w:r w:rsidR="00254781">
                <w:rPr>
                  <w:rFonts w:ascii="Times New Roman" w:hAnsi="Times New Roman" w:cs="Times New Roman"/>
                  <w:sz w:val="24"/>
                  <w:szCs w:val="24"/>
                </w:rPr>
                <w:t>April</w:t>
              </w:r>
            </w:ins>
            <w:del w:id="31" w:author="Mohammad Nayeem Hasan" w:date="2023-05-17T21:01:00Z">
              <w:r w:rsidRPr="00763920" w:rsidDel="00254781">
                <w:rPr>
                  <w:rFonts w:ascii="Times New Roman" w:hAnsi="Times New Roman" w:cs="Times New Roman"/>
                  <w:sz w:val="24"/>
                  <w:szCs w:val="24"/>
                </w:rPr>
                <w:delText>Jan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2023)</w:t>
            </w:r>
          </w:p>
        </w:tc>
        <w:tc>
          <w:tcPr>
            <w:tcW w:w="3117" w:type="dxa"/>
          </w:tcPr>
          <w:p w14:paraId="6E61F17C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Obesity rate (%)</w:t>
            </w:r>
          </w:p>
        </w:tc>
      </w:tr>
      <w:tr w:rsidR="00C2482F" w:rsidRPr="00763920" w14:paraId="6A451827" w14:textId="77777777" w:rsidTr="00215271">
        <w:tc>
          <w:tcPr>
            <w:tcW w:w="3116" w:type="dxa"/>
          </w:tcPr>
          <w:p w14:paraId="6E2A86E0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United States (US)</w:t>
            </w:r>
          </w:p>
        </w:tc>
        <w:tc>
          <w:tcPr>
            <w:tcW w:w="3117" w:type="dxa"/>
          </w:tcPr>
          <w:p w14:paraId="70852846" w14:textId="271D9357" w:rsidR="00C2482F" w:rsidRPr="00763920" w:rsidRDefault="00174F73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32" w:author="Mohammad Nayeem Hasan" w:date="2023-05-17T20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42</w:t>
              </w:r>
            </w:ins>
            <w:del w:id="33" w:author="Mohammad Nayeem Hasan" w:date="2023-05-17T20:32:00Z">
              <w:r w:rsidR="00C2482F"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  <w:r w:rsidR="00F11B7A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3117" w:type="dxa"/>
          </w:tcPr>
          <w:p w14:paraId="3F66EAA8" w14:textId="77777777" w:rsidR="00C2482F" w:rsidRPr="00763920" w:rsidRDefault="00C2482F" w:rsidP="0021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36.20</w:t>
            </w:r>
          </w:p>
        </w:tc>
      </w:tr>
      <w:tr w:rsidR="00BA7DFF" w:rsidRPr="00763920" w14:paraId="7F08CF39" w14:textId="77777777" w:rsidTr="00215271">
        <w:trPr>
          <w:ins w:id="34" w:author="Mohammad Nayeem Hasan" w:date="2023-05-17T20:35:00Z"/>
        </w:trPr>
        <w:tc>
          <w:tcPr>
            <w:tcW w:w="3116" w:type="dxa"/>
          </w:tcPr>
          <w:p w14:paraId="27D80341" w14:textId="549325F5" w:rsidR="00BA7DFF" w:rsidRPr="00763920" w:rsidRDefault="00BA7DFF" w:rsidP="00BA7DFF">
            <w:pPr>
              <w:rPr>
                <w:ins w:id="35" w:author="Mohammad Nayeem Hasan" w:date="2023-05-17T20:35:00Z"/>
                <w:rFonts w:ascii="Times New Roman" w:hAnsi="Times New Roman" w:cs="Times New Roman"/>
                <w:sz w:val="24"/>
                <w:szCs w:val="24"/>
              </w:rPr>
            </w:pPr>
            <w:ins w:id="36" w:author="Mohammad Nayeem Hasan" w:date="2023-05-17T20:35:00Z">
              <w:r w:rsidRPr="00763920">
                <w:rPr>
                  <w:rFonts w:ascii="Times New Roman" w:hAnsi="Times New Roman" w:cs="Times New Roman"/>
                  <w:sz w:val="24"/>
                  <w:szCs w:val="24"/>
                </w:rPr>
                <w:t>Peru</w:t>
              </w:r>
            </w:ins>
          </w:p>
        </w:tc>
        <w:tc>
          <w:tcPr>
            <w:tcW w:w="3117" w:type="dxa"/>
          </w:tcPr>
          <w:p w14:paraId="2501A29E" w14:textId="2C2410D5" w:rsidR="00BA7DFF" w:rsidRPr="00763920" w:rsidRDefault="00BA7DFF" w:rsidP="00BA7DFF">
            <w:pPr>
              <w:rPr>
                <w:ins w:id="37" w:author="Mohammad Nayeem Hasan" w:date="2023-05-17T20:35:00Z"/>
                <w:rFonts w:ascii="Times New Roman" w:hAnsi="Times New Roman" w:cs="Times New Roman"/>
                <w:sz w:val="24"/>
                <w:szCs w:val="24"/>
              </w:rPr>
            </w:pPr>
            <w:ins w:id="38" w:author="Mohammad Nayeem Hasan" w:date="2023-05-17T20:35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</w:t>
              </w:r>
            </w:ins>
          </w:p>
        </w:tc>
        <w:tc>
          <w:tcPr>
            <w:tcW w:w="3117" w:type="dxa"/>
          </w:tcPr>
          <w:p w14:paraId="4AC83E3F" w14:textId="7EA67346" w:rsidR="00BA7DFF" w:rsidRPr="00763920" w:rsidRDefault="00BA7DFF" w:rsidP="00BA7DFF">
            <w:pPr>
              <w:rPr>
                <w:ins w:id="39" w:author="Mohammad Nayeem Hasan" w:date="2023-05-17T20:35:00Z"/>
                <w:rFonts w:ascii="Times New Roman" w:hAnsi="Times New Roman" w:cs="Times New Roman"/>
                <w:sz w:val="24"/>
                <w:szCs w:val="24"/>
              </w:rPr>
            </w:pPr>
            <w:ins w:id="40" w:author="Mohammad Nayeem Hasan" w:date="2023-05-17T20:35:00Z">
              <w:r w:rsidRPr="00763920">
                <w:rPr>
                  <w:rFonts w:ascii="Times New Roman" w:hAnsi="Times New Roman" w:cs="Times New Roman"/>
                  <w:sz w:val="24"/>
                  <w:szCs w:val="24"/>
                </w:rPr>
                <w:t>19.47</w:t>
              </w:r>
            </w:ins>
          </w:p>
        </w:tc>
      </w:tr>
      <w:tr w:rsidR="00BA7DFF" w:rsidRPr="00763920" w14:paraId="64D0C4E6" w14:textId="77777777" w:rsidTr="00215271">
        <w:tc>
          <w:tcPr>
            <w:tcW w:w="3116" w:type="dxa"/>
          </w:tcPr>
          <w:p w14:paraId="77BC8A4C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Brazil</w:t>
            </w:r>
          </w:p>
        </w:tc>
        <w:tc>
          <w:tcPr>
            <w:tcW w:w="3117" w:type="dxa"/>
          </w:tcPr>
          <w:p w14:paraId="171288A9" w14:textId="26BB1350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ins w:id="41" w:author="Mohammad Nayeem Hasan" w:date="2023-05-17T20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42" w:author="Mohammad Nayeem Hasan" w:date="2023-05-17T20:32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</w:p>
        </w:tc>
        <w:tc>
          <w:tcPr>
            <w:tcW w:w="3117" w:type="dxa"/>
          </w:tcPr>
          <w:p w14:paraId="3D118965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22.10</w:t>
            </w:r>
          </w:p>
        </w:tc>
      </w:tr>
      <w:tr w:rsidR="00BA7DFF" w:rsidRPr="00763920" w14:paraId="4BE5E255" w14:textId="77777777" w:rsidTr="00215271">
        <w:tc>
          <w:tcPr>
            <w:tcW w:w="3116" w:type="dxa"/>
          </w:tcPr>
          <w:p w14:paraId="381EAA42" w14:textId="65CD99C8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3" w:author="Mohammad Nayeem Hasan" w:date="2023-05-17T20:38:00Z">
              <w:r w:rsidRPr="00763920">
                <w:rPr>
                  <w:rFonts w:ascii="Times New Roman" w:hAnsi="Times New Roman" w:cs="Times New Roman"/>
                  <w:sz w:val="24"/>
                  <w:szCs w:val="24"/>
                </w:rPr>
                <w:t>Mexico</w:t>
              </w:r>
            </w:ins>
            <w:del w:id="44" w:author="Mohammad Nayeem Hasan" w:date="2023-05-17T20:35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Peru</w:delText>
              </w:r>
            </w:del>
          </w:p>
        </w:tc>
        <w:tc>
          <w:tcPr>
            <w:tcW w:w="3117" w:type="dxa"/>
          </w:tcPr>
          <w:p w14:paraId="0B7685BD" w14:textId="0C319DA4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5" w:author="Mohammad Nayeem Hasan" w:date="2023-05-17T20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</w:t>
              </w:r>
            </w:ins>
            <w:del w:id="46" w:author="Mohammad Nayeem Hasan" w:date="2023-05-17T20:33:00Z">
              <w:r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15</w:delText>
              </w:r>
            </w:del>
          </w:p>
        </w:tc>
        <w:tc>
          <w:tcPr>
            <w:tcW w:w="3117" w:type="dxa"/>
          </w:tcPr>
          <w:p w14:paraId="5CF55C61" w14:textId="3918ECD0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7" w:author="Mohammad Nayeem Hasan" w:date="2023-05-17T20:38:00Z">
              <w:r w:rsidRPr="00763920">
                <w:rPr>
                  <w:rFonts w:ascii="Times New Roman" w:hAnsi="Times New Roman" w:cs="Times New Roman"/>
                  <w:sz w:val="24"/>
                  <w:szCs w:val="24"/>
                </w:rPr>
                <w:t>28.90</w:t>
              </w:r>
            </w:ins>
            <w:del w:id="48" w:author="Mohammad Nayeem Hasan" w:date="2023-05-17T20:35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19.47</w:delText>
              </w:r>
            </w:del>
          </w:p>
        </w:tc>
      </w:tr>
      <w:tr w:rsidR="00BA7DFF" w:rsidRPr="00763920" w14:paraId="013B9FDD" w14:textId="77777777" w:rsidTr="00215271">
        <w:tc>
          <w:tcPr>
            <w:tcW w:w="3116" w:type="dxa"/>
          </w:tcPr>
          <w:p w14:paraId="4D28C2B3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Nigeria</w:t>
            </w:r>
          </w:p>
        </w:tc>
        <w:tc>
          <w:tcPr>
            <w:tcW w:w="3117" w:type="dxa"/>
          </w:tcPr>
          <w:p w14:paraId="2FC2357B" w14:textId="4D3097A0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49" w:author="Mohammad Nayeem Hasan" w:date="2023-05-17T20:38:00Z">
              <w:r>
                <w:rPr>
                  <w:rFonts w:ascii="Times New Roman" w:hAnsi="Times New Roman" w:cs="Times New Roman"/>
                  <w:sz w:val="24"/>
                  <w:szCs w:val="24"/>
                </w:rPr>
                <w:t>9</w:t>
              </w:r>
            </w:ins>
            <w:del w:id="50" w:author="Mohammad Nayeem Hasan" w:date="2023-05-17T20:38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3117" w:type="dxa"/>
          </w:tcPr>
          <w:p w14:paraId="488A6B1A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8.90</w:t>
            </w:r>
          </w:p>
        </w:tc>
      </w:tr>
      <w:tr w:rsidR="00BA7DFF" w:rsidRPr="00763920" w14:paraId="71395E41" w14:textId="77777777" w:rsidTr="00215271">
        <w:tc>
          <w:tcPr>
            <w:tcW w:w="3116" w:type="dxa"/>
          </w:tcPr>
          <w:p w14:paraId="67708579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Ghana</w:t>
            </w:r>
          </w:p>
        </w:tc>
        <w:tc>
          <w:tcPr>
            <w:tcW w:w="3117" w:type="dxa"/>
          </w:tcPr>
          <w:p w14:paraId="62BD68E5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76DFAC0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10.90</w:t>
            </w:r>
          </w:p>
        </w:tc>
      </w:tr>
      <w:tr w:rsidR="00BA7DFF" w:rsidRPr="00763920" w14:paraId="2534BEC7" w14:textId="77777777" w:rsidTr="00215271">
        <w:tc>
          <w:tcPr>
            <w:tcW w:w="3116" w:type="dxa"/>
          </w:tcPr>
          <w:p w14:paraId="40E1E0E5" w14:textId="0E66C7FC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1" w:author="Mohammad Nayeem Hasan" w:date="2023-05-17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Cameroon</w:t>
              </w:r>
            </w:ins>
            <w:del w:id="52" w:author="Mohammad Nayeem Hasan" w:date="2023-05-17T20:38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Mexico</w:delText>
              </w:r>
            </w:del>
          </w:p>
        </w:tc>
        <w:tc>
          <w:tcPr>
            <w:tcW w:w="3117" w:type="dxa"/>
          </w:tcPr>
          <w:p w14:paraId="347D7FA4" w14:textId="1812CB1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3" w:author="Mohammad Nayeem Hasan" w:date="2023-05-17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54" w:author="Mohammad Nayeem Hasan" w:date="2023-05-17T20:38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</w:p>
        </w:tc>
        <w:tc>
          <w:tcPr>
            <w:tcW w:w="3117" w:type="dxa"/>
          </w:tcPr>
          <w:p w14:paraId="4D96973C" w14:textId="24060235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5" w:author="Mohammad Nayeem Hasan" w:date="2023-05-17T2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11.40</w:t>
              </w:r>
            </w:ins>
            <w:del w:id="56" w:author="Mohammad Nayeem Hasan" w:date="2023-05-17T20:38:00Z">
              <w:r w:rsidRPr="00763920"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28.90</w:delText>
              </w:r>
            </w:del>
          </w:p>
        </w:tc>
      </w:tr>
      <w:tr w:rsidR="00BA7DFF" w:rsidRPr="00763920" w14:paraId="53E4E46B" w14:textId="77777777" w:rsidTr="00215271">
        <w:tc>
          <w:tcPr>
            <w:tcW w:w="3116" w:type="dxa"/>
          </w:tcPr>
          <w:p w14:paraId="738793EF" w14:textId="209610A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7" w:author="Mohammad Nayeem Hasan" w:date="2023-05-17T20:40:00Z">
              <w:r w:rsidRPr="00BA7DFF">
                <w:rPr>
                  <w:rFonts w:ascii="Times New Roman" w:hAnsi="Times New Roman" w:cs="Times New Roman"/>
                  <w:sz w:val="24"/>
                  <w:szCs w:val="24"/>
                </w:rPr>
                <w:t>Ecuador</w:t>
              </w:r>
            </w:ins>
            <w:del w:id="58" w:author="Mohammad Nayeem Hasan" w:date="2023-05-17T20:39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Cameroon</w:delText>
              </w:r>
            </w:del>
          </w:p>
        </w:tc>
        <w:tc>
          <w:tcPr>
            <w:tcW w:w="3117" w:type="dxa"/>
          </w:tcPr>
          <w:p w14:paraId="33432825" w14:textId="5561711A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59" w:author="Mohammad Nayeem Hasan" w:date="2023-05-17T20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60" w:author="Mohammad Nayeem Hasan" w:date="2023-05-17T20:39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3117" w:type="dxa"/>
          </w:tcPr>
          <w:p w14:paraId="3267D1B5" w14:textId="7C583934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61" w:author="Mohammad Nayeem Hasan" w:date="2023-05-17T20:40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19.90</w:t>
              </w:r>
            </w:ins>
            <w:del w:id="62" w:author="Mohammad Nayeem Hasan" w:date="2023-05-17T20:39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11.40</w:delText>
              </w:r>
            </w:del>
          </w:p>
        </w:tc>
      </w:tr>
      <w:tr w:rsidR="00BA7DFF" w:rsidRPr="00763920" w14:paraId="55C35317" w14:textId="77777777" w:rsidTr="00215271">
        <w:tc>
          <w:tcPr>
            <w:tcW w:w="3116" w:type="dxa"/>
          </w:tcPr>
          <w:p w14:paraId="0F1BCAA5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3117" w:type="dxa"/>
          </w:tcPr>
          <w:p w14:paraId="3839D364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D6F66B1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23.80</w:t>
            </w:r>
          </w:p>
        </w:tc>
      </w:tr>
      <w:tr w:rsidR="00BA7DFF" w:rsidRPr="00763920" w14:paraId="23E201E2" w14:textId="77777777" w:rsidTr="00215271">
        <w:tc>
          <w:tcPr>
            <w:tcW w:w="3116" w:type="dxa"/>
          </w:tcPr>
          <w:p w14:paraId="41577B70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Argentina</w:t>
            </w:r>
          </w:p>
        </w:tc>
        <w:tc>
          <w:tcPr>
            <w:tcW w:w="3117" w:type="dxa"/>
          </w:tcPr>
          <w:p w14:paraId="5427489C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219691C" w14:textId="77777777" w:rsidR="00BA7DFF" w:rsidRPr="00763920" w:rsidRDefault="00BA7DFF" w:rsidP="00BA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28.30</w:t>
            </w:r>
          </w:p>
        </w:tc>
      </w:tr>
      <w:tr w:rsidR="00BA7DFF" w:rsidRPr="00763920" w:rsidDel="00BA7DFF" w14:paraId="4CD6587B" w14:textId="01481668" w:rsidTr="00215271">
        <w:trPr>
          <w:del w:id="63" w:author="Mohammad Nayeem Hasan" w:date="2023-05-17T20:40:00Z"/>
        </w:trPr>
        <w:tc>
          <w:tcPr>
            <w:tcW w:w="3116" w:type="dxa"/>
          </w:tcPr>
          <w:p w14:paraId="306F031C" w14:textId="1E4AB7C5" w:rsidR="00BA7DFF" w:rsidRPr="00763920" w:rsidDel="00BA7DFF" w:rsidRDefault="00BA7DFF" w:rsidP="00BA7DFF">
            <w:pPr>
              <w:rPr>
                <w:del w:id="64" w:author="Mohammad Nayeem Hasan" w:date="2023-05-17T20:40:00Z"/>
                <w:rFonts w:ascii="Times New Roman" w:hAnsi="Times New Roman" w:cs="Times New Roman"/>
                <w:sz w:val="24"/>
                <w:szCs w:val="24"/>
              </w:rPr>
            </w:pPr>
            <w:del w:id="65" w:author="Mohammad Nayeem Hasan" w:date="2023-05-17T20:40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Chile</w:delText>
              </w:r>
            </w:del>
          </w:p>
        </w:tc>
        <w:tc>
          <w:tcPr>
            <w:tcW w:w="3117" w:type="dxa"/>
          </w:tcPr>
          <w:p w14:paraId="2DD72902" w14:textId="39607301" w:rsidR="00BA7DFF" w:rsidRPr="00763920" w:rsidDel="00BA7DFF" w:rsidRDefault="00BA7DFF" w:rsidP="00BA7DFF">
            <w:pPr>
              <w:rPr>
                <w:del w:id="66" w:author="Mohammad Nayeem Hasan" w:date="2023-05-17T20:40:00Z"/>
                <w:rFonts w:ascii="Times New Roman" w:hAnsi="Times New Roman" w:cs="Times New Roman"/>
                <w:sz w:val="24"/>
                <w:szCs w:val="24"/>
              </w:rPr>
            </w:pPr>
            <w:del w:id="67" w:author="Mohammad Nayeem Hasan" w:date="2023-05-17T20:40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3117" w:type="dxa"/>
          </w:tcPr>
          <w:p w14:paraId="324CF16B" w14:textId="6A3B5566" w:rsidR="00BA7DFF" w:rsidRPr="00763920" w:rsidDel="00BA7DFF" w:rsidRDefault="00BA7DFF" w:rsidP="00BA7DFF">
            <w:pPr>
              <w:rPr>
                <w:del w:id="68" w:author="Mohammad Nayeem Hasan" w:date="2023-05-17T20:40:00Z"/>
                <w:rFonts w:ascii="Times New Roman" w:hAnsi="Times New Roman" w:cs="Times New Roman"/>
                <w:sz w:val="24"/>
                <w:szCs w:val="24"/>
              </w:rPr>
            </w:pPr>
            <w:del w:id="69" w:author="Mohammad Nayeem Hasan" w:date="2023-05-17T20:40:00Z">
              <w:r w:rsidDel="00BA7DFF">
                <w:rPr>
                  <w:rFonts w:ascii="Times New Roman" w:hAnsi="Times New Roman" w:cs="Times New Roman"/>
                  <w:sz w:val="24"/>
                  <w:szCs w:val="24"/>
                </w:rPr>
                <w:delText>28.00</w:delText>
              </w:r>
            </w:del>
          </w:p>
        </w:tc>
      </w:tr>
    </w:tbl>
    <w:p w14:paraId="560D52E1" w14:textId="77777777" w:rsidR="00C2482F" w:rsidRPr="00763920" w:rsidRDefault="00C2482F" w:rsidP="00C2482F">
      <w:pPr>
        <w:rPr>
          <w:rFonts w:ascii="Times New Roman" w:hAnsi="Times New Roman" w:cs="Times New Roman"/>
          <w:sz w:val="24"/>
          <w:szCs w:val="24"/>
        </w:rPr>
      </w:pPr>
    </w:p>
    <w:p w14:paraId="583166AA" w14:textId="52ABB054" w:rsidR="007B639C" w:rsidRPr="00763920" w:rsidRDefault="007B639C" w:rsidP="007B6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</w:t>
      </w:r>
      <w:r w:rsidRPr="00763920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2:</w:t>
      </w:r>
      <w:r w:rsidRPr="00763920">
        <w:rPr>
          <w:rFonts w:ascii="Times New Roman" w:hAnsi="Times New Roman" w:cs="Times New Roman"/>
          <w:sz w:val="24"/>
          <w:szCs w:val="24"/>
        </w:rPr>
        <w:t xml:space="preserve"> Relation between </w:t>
      </w:r>
      <w:ins w:id="70" w:author="Mohammad Nayeem Hasan" w:date="2023-05-17T20:22:00Z">
        <w:r w:rsidR="00166CEB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63920">
        <w:rPr>
          <w:rFonts w:ascii="Times New Roman" w:hAnsi="Times New Roman" w:cs="Times New Roman"/>
          <w:sz w:val="24"/>
          <w:szCs w:val="24"/>
        </w:rPr>
        <w:t>top 10 MPX cases</w:t>
      </w:r>
      <w:r>
        <w:rPr>
          <w:rFonts w:ascii="Times New Roman" w:hAnsi="Times New Roman" w:cs="Times New Roman"/>
          <w:sz w:val="24"/>
          <w:szCs w:val="24"/>
        </w:rPr>
        <w:t xml:space="preserve"> and deaths</w:t>
      </w:r>
      <w:r w:rsidRPr="00763920">
        <w:rPr>
          <w:rFonts w:ascii="Times New Roman" w:hAnsi="Times New Roman" w:cs="Times New Roman"/>
          <w:sz w:val="24"/>
          <w:szCs w:val="24"/>
        </w:rPr>
        <w:t xml:space="preserve"> </w:t>
      </w:r>
      <w:ins w:id="71" w:author="Mohammad Nayeem Hasan" w:date="2023-05-17T20:22:00Z">
        <w:r w:rsidR="00166CEB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r w:rsidRPr="00763920">
        <w:rPr>
          <w:rFonts w:ascii="Times New Roman" w:hAnsi="Times New Roman" w:cs="Times New Roman"/>
          <w:sz w:val="24"/>
          <w:szCs w:val="24"/>
        </w:rPr>
        <w:t xml:space="preserve">countries and </w:t>
      </w:r>
      <w:ins w:id="72" w:author="Mohammad Nayeem Hasan" w:date="2023-05-17T20:22:00Z">
        <w:r w:rsidR="00166CEB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63920">
        <w:rPr>
          <w:rFonts w:ascii="Times New Roman" w:hAnsi="Times New Roman" w:cs="Times New Roman"/>
          <w:sz w:val="24"/>
          <w:szCs w:val="24"/>
        </w:rPr>
        <w:t xml:space="preserve">world with </w:t>
      </w:r>
      <w:ins w:id="73" w:author="Mohammad Nayeem Hasan" w:date="2023-05-17T20:22:00Z">
        <w:r w:rsidR="00166CEB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63920">
        <w:rPr>
          <w:rFonts w:ascii="Times New Roman" w:hAnsi="Times New Roman" w:cs="Times New Roman"/>
          <w:sz w:val="24"/>
          <w:szCs w:val="24"/>
        </w:rPr>
        <w:t>obesity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"/>
        <w:gridCol w:w="951"/>
        <w:gridCol w:w="864"/>
        <w:gridCol w:w="1336"/>
        <w:gridCol w:w="951"/>
        <w:gridCol w:w="951"/>
        <w:gridCol w:w="1336"/>
        <w:gridCol w:w="951"/>
        <w:gridCol w:w="969"/>
        <w:gridCol w:w="1126"/>
        <w:gridCol w:w="951"/>
        <w:gridCol w:w="794"/>
        <w:gridCol w:w="1336"/>
      </w:tblGrid>
      <w:tr w:rsidR="007B639C" w:rsidRPr="00763920" w14:paraId="6DF80115" w14:textId="77777777" w:rsidTr="00C669D1">
        <w:tc>
          <w:tcPr>
            <w:tcW w:w="307" w:type="pct"/>
          </w:tcPr>
          <w:p w14:paraId="7A3C7B4B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7" w:type="pct"/>
            <w:gridSpan w:val="6"/>
          </w:tcPr>
          <w:p w14:paraId="7D52EFE4" w14:textId="77777777" w:rsidR="007B639C" w:rsidRPr="00763920" w:rsidRDefault="007B639C" w:rsidP="00C66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Top 10</w:t>
            </w:r>
          </w:p>
        </w:tc>
        <w:tc>
          <w:tcPr>
            <w:tcW w:w="2347" w:type="pct"/>
            <w:gridSpan w:val="6"/>
          </w:tcPr>
          <w:p w14:paraId="71CA0393" w14:textId="63B86A73" w:rsidR="007B639C" w:rsidRPr="00763920" w:rsidRDefault="007B639C" w:rsidP="00C66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World (</w:t>
            </w:r>
            <w:ins w:id="74" w:author="Mohammad Nayeem Hasan" w:date="2023-05-17T21:02:00Z">
              <w:r w:rsidR="00254781">
                <w:rPr>
                  <w:rFonts w:ascii="Times New Roman" w:hAnsi="Times New Roman" w:cs="Times New Roman"/>
                  <w:sz w:val="24"/>
                  <w:szCs w:val="24"/>
                </w:rPr>
                <w:t>103</w:t>
              </w:r>
            </w:ins>
            <w:del w:id="75" w:author="Mohammad Nayeem Hasan" w:date="2023-05-17T21:02:00Z">
              <w:r w:rsidRPr="00763920" w:rsidDel="00254781">
                <w:rPr>
                  <w:rFonts w:ascii="Times New Roman" w:hAnsi="Times New Roman" w:cs="Times New Roman"/>
                  <w:sz w:val="24"/>
                  <w:szCs w:val="24"/>
                </w:rPr>
                <w:delText>86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countries)</w:t>
            </w:r>
          </w:p>
        </w:tc>
      </w:tr>
      <w:tr w:rsidR="002E78EC" w:rsidRPr="00763920" w14:paraId="4F438EF3" w14:textId="77777777" w:rsidTr="00C669D1">
        <w:tc>
          <w:tcPr>
            <w:tcW w:w="307" w:type="pct"/>
          </w:tcPr>
          <w:p w14:paraId="5E4E6502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pct"/>
            <w:gridSpan w:val="3"/>
          </w:tcPr>
          <w:p w14:paraId="0085EA9A" w14:textId="77777777" w:rsidR="007B639C" w:rsidRPr="00763920" w:rsidRDefault="007B639C" w:rsidP="00166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76" w:author="Mohammad Nayeem Hasan" w:date="2023-05-17T20:22:00Z">
                <w:pPr/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</w:p>
        </w:tc>
        <w:tc>
          <w:tcPr>
            <w:tcW w:w="1135" w:type="pct"/>
            <w:gridSpan w:val="3"/>
          </w:tcPr>
          <w:p w14:paraId="2C85C680" w14:textId="77777777" w:rsidR="007B639C" w:rsidRPr="00763920" w:rsidRDefault="007B639C" w:rsidP="00166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77" w:author="Mohammad Nayeem Hasan" w:date="2023-05-17T20:22:00Z">
                <w:pPr/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</w:t>
            </w:r>
          </w:p>
        </w:tc>
        <w:tc>
          <w:tcPr>
            <w:tcW w:w="1211" w:type="pct"/>
            <w:gridSpan w:val="3"/>
          </w:tcPr>
          <w:p w14:paraId="231CEAF4" w14:textId="77777777" w:rsidR="007B639C" w:rsidRPr="00763920" w:rsidRDefault="007B639C" w:rsidP="00166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78" w:author="Mohammad Nayeem Hasan" w:date="2023-05-17T20:22:00Z">
                <w:pPr/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</w:p>
        </w:tc>
        <w:tc>
          <w:tcPr>
            <w:tcW w:w="1135" w:type="pct"/>
            <w:gridSpan w:val="3"/>
          </w:tcPr>
          <w:p w14:paraId="276E5870" w14:textId="77777777" w:rsidR="007B639C" w:rsidRPr="00763920" w:rsidRDefault="007B639C" w:rsidP="00166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79" w:author="Mohammad Nayeem Hasan" w:date="2023-05-17T20:22:00Z">
                <w:pPr/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</w:t>
            </w:r>
          </w:p>
        </w:tc>
      </w:tr>
      <w:tr w:rsidR="00110204" w:rsidRPr="00763920" w14:paraId="20241210" w14:textId="77777777" w:rsidTr="00C669D1">
        <w:tc>
          <w:tcPr>
            <w:tcW w:w="307" w:type="pct"/>
          </w:tcPr>
          <w:p w14:paraId="6DCFE2B1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pct"/>
          </w:tcPr>
          <w:p w14:paraId="5B38A3B9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355" w:type="pct"/>
          </w:tcPr>
          <w:p w14:paraId="26EDE120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409" w:type="pct"/>
          </w:tcPr>
          <w:p w14:paraId="0EE25834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48" w:type="pct"/>
          </w:tcPr>
          <w:p w14:paraId="1C5E729F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78" w:type="pct"/>
          </w:tcPr>
          <w:p w14:paraId="6E600C49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409" w:type="pct"/>
          </w:tcPr>
          <w:p w14:paraId="75C43424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48" w:type="pct"/>
          </w:tcPr>
          <w:p w14:paraId="03115160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355" w:type="pct"/>
          </w:tcPr>
          <w:p w14:paraId="4A6B92EF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409" w:type="pct"/>
          </w:tcPr>
          <w:p w14:paraId="1BF0CA79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48" w:type="pct"/>
          </w:tcPr>
          <w:p w14:paraId="7F9440CC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78" w:type="pct"/>
          </w:tcPr>
          <w:p w14:paraId="7586BED4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409" w:type="pct"/>
          </w:tcPr>
          <w:p w14:paraId="4D53BA6F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110204" w:rsidRPr="00763920" w14:paraId="10D6C15A" w14:textId="77777777" w:rsidTr="00C669D1">
        <w:tc>
          <w:tcPr>
            <w:tcW w:w="307" w:type="pct"/>
          </w:tcPr>
          <w:p w14:paraId="22D5AC35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448" w:type="pct"/>
          </w:tcPr>
          <w:p w14:paraId="7A3C3029" w14:textId="7253B2F8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80" w:author="Mohammad Nayeem Hasan" w:date="2023-05-17T20:54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  <w:del w:id="81" w:author="Mohammad Nayeem Hasan" w:date="2023-05-17T20:54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55" w:type="pct"/>
          </w:tcPr>
          <w:p w14:paraId="72109CF6" w14:textId="59456E9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82" w:author="Mohammad Nayeem Hasan" w:date="2023-05-17T20:54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del w:id="83" w:author="Mohammad Nayeem Hasan" w:date="2023-05-17T20:54:00Z"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5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% to 0.0</w:t>
            </w:r>
            <w:ins w:id="84" w:author="Mohammad Nayeem Hasan" w:date="2023-05-17T20:54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9</w:t>
              </w:r>
            </w:ins>
            <w:del w:id="85" w:author="Mohammad Nayeem Hasan" w:date="2023-05-17T20:54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09" w:type="pct"/>
          </w:tcPr>
          <w:p w14:paraId="0262842E" w14:textId="04F61CBC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86" w:author="Mohammad Nayeem Hasan" w:date="2023-05-17T20:53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69</w:t>
              </w:r>
            </w:ins>
            <w:del w:id="87" w:author="Mohammad Nayeem Hasan" w:date="2023-05-17T20:53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49</w:delText>
              </w:r>
            </w:del>
          </w:p>
        </w:tc>
        <w:tc>
          <w:tcPr>
            <w:tcW w:w="448" w:type="pct"/>
          </w:tcPr>
          <w:p w14:paraId="1875811A" w14:textId="343ECE6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88" w:author="Mohammad Nayeem Hasan" w:date="2023-05-17T20:59:00Z">
              <w:r w:rsidR="00254781">
                <w:rPr>
                  <w:rFonts w:ascii="Times New Roman" w:hAnsi="Times New Roman" w:cs="Times New Roman"/>
                  <w:sz w:val="24"/>
                  <w:szCs w:val="24"/>
                </w:rPr>
                <w:t>41</w:t>
              </w:r>
            </w:ins>
            <w:del w:id="89" w:author="Mohammad Nayeem Hasan" w:date="2023-05-17T20:59:00Z">
              <w:r w:rsidDel="00254781">
                <w:rPr>
                  <w:rFonts w:ascii="Times New Roman" w:hAnsi="Times New Roman" w:cs="Times New Roman"/>
                  <w:sz w:val="24"/>
                  <w:szCs w:val="24"/>
                </w:rPr>
                <w:delText>39</w:delText>
              </w:r>
            </w:del>
          </w:p>
        </w:tc>
        <w:tc>
          <w:tcPr>
            <w:tcW w:w="278" w:type="pct"/>
          </w:tcPr>
          <w:p w14:paraId="6EE67240" w14:textId="2975FD31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90" w:author="Mohammad Nayeem Hasan" w:date="2023-05-17T20:58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-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91" w:author="Mohammad Nayeem Hasan" w:date="2023-05-17T20:58:00Z">
              <w:r w:rsidR="00110204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  <w:del w:id="92" w:author="Mohammad Nayeem Hasan" w:date="2023-05-17T20:58:00Z"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ins w:id="93" w:author="Mohammad Nayeem Hasan" w:date="2023-05-17T20:58:00Z">
              <w:r w:rsidR="00110204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ins w:id="94" w:author="Mohammad Nayeem Hasan" w:date="2023-05-17T20:59:00Z">
              <w:r w:rsidR="00110204">
                <w:rPr>
                  <w:rFonts w:ascii="Times New Roman" w:hAnsi="Times New Roman" w:cs="Times New Roman"/>
                  <w:sz w:val="24"/>
                  <w:szCs w:val="24"/>
                </w:rPr>
                <w:t>.81</w:t>
              </w:r>
            </w:ins>
            <w:del w:id="95" w:author="Mohammad Nayeem Hasan" w:date="2023-05-17T20:58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1.</w:delText>
              </w:r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08</w:delText>
              </w:r>
            </w:del>
          </w:p>
        </w:tc>
        <w:tc>
          <w:tcPr>
            <w:tcW w:w="409" w:type="pct"/>
          </w:tcPr>
          <w:p w14:paraId="19B9EDC0" w14:textId="09F83C88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96" w:author="Mohammad Nayeem Hasan" w:date="2023-05-17T20:58:00Z">
              <w:r w:rsidR="00110204">
                <w:rPr>
                  <w:rFonts w:ascii="Times New Roman" w:hAnsi="Times New Roman" w:cs="Times New Roman"/>
                  <w:sz w:val="24"/>
                  <w:szCs w:val="24"/>
                </w:rPr>
                <w:t>075</w:t>
              </w:r>
            </w:ins>
            <w:del w:id="97" w:author="Mohammad Nayeem Hasan" w:date="2023-05-17T20:58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29</w:delText>
              </w:r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</w:p>
        </w:tc>
        <w:tc>
          <w:tcPr>
            <w:tcW w:w="448" w:type="pct"/>
          </w:tcPr>
          <w:p w14:paraId="0CE292D4" w14:textId="7FF97763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ins w:id="98" w:author="Mohammad Nayeem Hasan" w:date="2023-05-17T20:24:00Z">
              <w:r w:rsidR="00166CEB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  <w:del w:id="99" w:author="Mohammad Nayeem Hasan" w:date="2023-05-17T20:24:00Z">
              <w:r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4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55" w:type="pct"/>
          </w:tcPr>
          <w:p w14:paraId="6B278BB5" w14:textId="05F95192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0.01% to 0.</w:t>
            </w:r>
            <w:ins w:id="100" w:author="Mohammad Nayeem Hasan" w:date="2023-05-17T20:27:00Z">
              <w:r w:rsidR="00166CEB">
                <w:rPr>
                  <w:rFonts w:ascii="Times New Roman" w:hAnsi="Times New Roman" w:cs="Times New Roman"/>
                  <w:sz w:val="24"/>
                  <w:szCs w:val="24"/>
                </w:rPr>
                <w:t>10</w:t>
              </w:r>
            </w:ins>
            <w:del w:id="101" w:author="Mohammad Nayeem Hasan" w:date="2023-05-17T20:27:00Z">
              <w:r w:rsidRPr="00763920"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08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09" w:type="pct"/>
          </w:tcPr>
          <w:p w14:paraId="67277D89" w14:textId="0EE6A480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ins w:id="102" w:author="Mohammad Nayeem Hasan" w:date="2023-05-17T20:23:00Z">
              <w:r w:rsidR="00166CEB"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del w:id="103" w:author="Mohammad Nayeem Hasan" w:date="2023-05-17T20:23:00Z">
              <w:r w:rsidRPr="00763920"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448" w:type="pct"/>
          </w:tcPr>
          <w:p w14:paraId="7107E86D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" w:type="pct"/>
          </w:tcPr>
          <w:p w14:paraId="576CA0DF" w14:textId="3B3A1C0B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el w:id="104" w:author="Mohammad Nayeem Hasan" w:date="2023-05-17T20:57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-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105" w:author="Mohammad Nayeem Hasan" w:date="2023-05-17T20:57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04</w:t>
              </w:r>
            </w:ins>
            <w:del w:id="106" w:author="Mohammad Nayeem Hasan" w:date="2023-05-17T20:57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107" w:author="Mohammad Nayeem Hasan" w:date="2023-05-17T20:57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78</w:t>
              </w:r>
            </w:ins>
            <w:del w:id="108" w:author="Mohammad Nayeem Hasan" w:date="2023-05-17T20:57:00Z"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98</w:delText>
              </w:r>
            </w:del>
          </w:p>
        </w:tc>
        <w:tc>
          <w:tcPr>
            <w:tcW w:w="409" w:type="pct"/>
          </w:tcPr>
          <w:p w14:paraId="7D646DD7" w14:textId="52B0A3ED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ins w:id="109" w:author="Mohammad Nayeem Hasan" w:date="2023-05-17T20:54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044</w:t>
              </w:r>
            </w:ins>
            <w:del w:id="110" w:author="Mohammad Nayeem Hasan" w:date="2023-05-17T20:54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19</w:delText>
              </w:r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0</w:delText>
              </w:r>
            </w:del>
          </w:p>
        </w:tc>
      </w:tr>
      <w:tr w:rsidR="00110204" w:rsidRPr="00763920" w14:paraId="1753ABF6" w14:textId="77777777" w:rsidTr="00C669D1">
        <w:trPr>
          <w:trHeight w:val="143"/>
        </w:trPr>
        <w:tc>
          <w:tcPr>
            <w:tcW w:w="307" w:type="pct"/>
          </w:tcPr>
          <w:p w14:paraId="19C45112" w14:textId="77777777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pct"/>
            <w:gridSpan w:val="2"/>
          </w:tcPr>
          <w:p w14:paraId="1B66DBEF" w14:textId="3ACD9574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Correlation Coefficient,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0.</w:t>
            </w:r>
            <w:ins w:id="111" w:author="Mohammad Nayeem Hasan" w:date="2023-05-17T20:53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596</w:t>
              </w:r>
            </w:ins>
            <w:del w:id="112" w:author="Mohammad Nayeem Hasan" w:date="2023-05-17T20:53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634</w:delText>
              </w:r>
            </w:del>
          </w:p>
        </w:tc>
        <w:tc>
          <w:tcPr>
            <w:tcW w:w="409" w:type="pct"/>
          </w:tcPr>
          <w:p w14:paraId="541022BC" w14:textId="50078E0F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R-squared </w:t>
            </w: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= </w:t>
            </w:r>
            <w:ins w:id="113" w:author="Mohammad Nayeem Hasan" w:date="2023-05-17T20:54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35.47</w:t>
              </w:r>
            </w:ins>
            <w:del w:id="114" w:author="Mohammad Nayeem Hasan" w:date="2023-05-17T20:54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40.</w:delText>
              </w:r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19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26" w:type="pct"/>
            <w:gridSpan w:val="2"/>
          </w:tcPr>
          <w:p w14:paraId="0A116802" w14:textId="0A36D3F6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 = 0.</w:t>
            </w:r>
            <w:ins w:id="115" w:author="Mohammad Nayeem Hasan" w:date="2023-05-17T20:58:00Z">
              <w:r w:rsidR="00110204">
                <w:rPr>
                  <w:rFonts w:ascii="Times New Roman" w:hAnsi="Times New Roman" w:cs="Times New Roman"/>
                  <w:sz w:val="24"/>
                  <w:szCs w:val="24"/>
                </w:rPr>
                <w:t>585</w:t>
              </w:r>
            </w:ins>
            <w:del w:id="116" w:author="Mohammad Nayeem Hasan" w:date="2023-05-17T20:58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36</w:delText>
              </w:r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7</w:delText>
              </w:r>
            </w:del>
          </w:p>
        </w:tc>
        <w:tc>
          <w:tcPr>
            <w:tcW w:w="409" w:type="pct"/>
          </w:tcPr>
          <w:p w14:paraId="58CFC2CE" w14:textId="0AEA9314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R-squared </w:t>
            </w: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= </w:t>
            </w:r>
            <w:ins w:id="117" w:author="Mohammad Nayeem Hasan" w:date="2023-05-17T20:59:00Z">
              <w:r w:rsidR="00110204">
                <w:rPr>
                  <w:rFonts w:ascii="Times New Roman" w:hAnsi="Times New Roman" w:cs="Times New Roman"/>
                  <w:sz w:val="24"/>
                  <w:szCs w:val="24"/>
                </w:rPr>
                <w:t>34.26</w:t>
              </w:r>
            </w:ins>
            <w:del w:id="118" w:author="Mohammad Nayeem Hasan" w:date="2023-05-17T20:59:00Z">
              <w:r w:rsidRPr="00763920"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13.4</w:delText>
              </w:r>
              <w:r w:rsidDel="00110204">
                <w:rPr>
                  <w:rFonts w:ascii="Times New Roman" w:hAnsi="Times New Roman" w:cs="Times New Roman"/>
                  <w:sz w:val="24"/>
                  <w:szCs w:val="24"/>
                </w:rPr>
                <w:delText>6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03" w:type="pct"/>
            <w:gridSpan w:val="2"/>
          </w:tcPr>
          <w:p w14:paraId="35714DE0" w14:textId="0E11BB15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 = 0.2</w:t>
            </w:r>
            <w:ins w:id="119" w:author="Mohammad Nayeem Hasan" w:date="2023-05-17T20:23:00Z">
              <w:r w:rsidR="00166CEB">
                <w:rPr>
                  <w:rFonts w:ascii="Times New Roman" w:hAnsi="Times New Roman" w:cs="Times New Roman"/>
                  <w:sz w:val="24"/>
                  <w:szCs w:val="24"/>
                </w:rPr>
                <w:t>78</w:t>
              </w:r>
            </w:ins>
            <w:del w:id="120" w:author="Mohammad Nayeem Hasan" w:date="2023-05-17T20:23:00Z">
              <w:r w:rsidRPr="00763920"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  <w:r w:rsidDel="00166CEB">
                <w:rPr>
                  <w:rFonts w:ascii="Times New Roman" w:hAnsi="Times New Roman" w:cs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409" w:type="pct"/>
          </w:tcPr>
          <w:p w14:paraId="56C55993" w14:textId="771E7B98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t xml:space="preserve">R-squared </w:t>
            </w: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= </w:t>
            </w:r>
            <w:ins w:id="121" w:author="Mohammad Nayeem Hasan" w:date="2023-05-17T20:27:00Z">
              <w:r w:rsidR="00174F73">
                <w:rPr>
                  <w:rFonts w:ascii="Times New Roman" w:hAnsi="Times New Roman" w:cs="Times New Roman"/>
                  <w:sz w:val="24"/>
                  <w:szCs w:val="24"/>
                </w:rPr>
                <w:t>7.74</w:t>
              </w:r>
            </w:ins>
            <w:del w:id="122" w:author="Mohammad Nayeem Hasan" w:date="2023-05-17T20:27:00Z">
              <w:r w:rsidRPr="00763920"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8.3</w:delText>
              </w:r>
              <w:r w:rsidDel="00174F73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26" w:type="pct"/>
            <w:gridSpan w:val="2"/>
          </w:tcPr>
          <w:p w14:paraId="6C0A3604" w14:textId="5A41D1AF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Correlation Coefficient, r = </w:t>
            </w: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</w:t>
            </w:r>
            <w:ins w:id="123" w:author="Mohammad Nayeem Hasan" w:date="2023-05-17T20:55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480</w:t>
              </w:r>
            </w:ins>
            <w:del w:id="124" w:author="Mohammad Nayeem Hasan" w:date="2023-05-17T20:55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37</w:delText>
              </w:r>
              <w:r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409" w:type="pct"/>
          </w:tcPr>
          <w:p w14:paraId="5EC71A95" w14:textId="4E84AA32" w:rsidR="007B639C" w:rsidRPr="00763920" w:rsidRDefault="007B639C" w:rsidP="00C66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R-squared </w:t>
            </w:r>
            <w:r w:rsidRPr="007639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= </w:t>
            </w:r>
            <w:ins w:id="125" w:author="Mohammad Nayeem Hasan" w:date="2023-05-17T20:57:00Z">
              <w:r w:rsidR="002E78EC">
                <w:rPr>
                  <w:rFonts w:ascii="Times New Roman" w:hAnsi="Times New Roman" w:cs="Times New Roman"/>
                  <w:sz w:val="24"/>
                  <w:szCs w:val="24"/>
                </w:rPr>
                <w:t>23.02</w:t>
              </w:r>
            </w:ins>
            <w:del w:id="126" w:author="Mohammad Nayeem Hasan" w:date="2023-05-17T20:57:00Z">
              <w:r w:rsidRPr="00763920" w:rsidDel="002E78EC">
                <w:rPr>
                  <w:rFonts w:ascii="Times New Roman" w:hAnsi="Times New Roman" w:cs="Times New Roman"/>
                  <w:sz w:val="24"/>
                  <w:szCs w:val="24"/>
                </w:rPr>
                <w:delText>13.79</w:delText>
              </w:r>
            </w:del>
            <w:r w:rsidRPr="007639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7FF8AA12" w14:textId="77777777" w:rsidR="007B639C" w:rsidRDefault="007B639C" w:rsidP="007B63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16D1A" w14:textId="77777777" w:rsidR="007B639C" w:rsidRDefault="007B639C" w:rsidP="007B639C">
      <w:pPr>
        <w:jc w:val="both"/>
        <w:rPr>
          <w:rFonts w:ascii="Times New Roman" w:hAnsi="Times New Roman" w:cs="Times New Roman"/>
          <w:sz w:val="24"/>
          <w:szCs w:val="24"/>
        </w:rPr>
        <w:sectPr w:rsidR="007B639C" w:rsidSect="00AA115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8E33BF7" w14:textId="77777777" w:rsidR="00B35912" w:rsidRDefault="00B35912"/>
    <w:sectPr w:rsidR="00B35912" w:rsidSect="00B3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ad Nayeem Hasan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szAztTAyMzQyMDJU0lEKTi0uzszPAykwqQUAVTKk4CwAAAA="/>
  </w:docVars>
  <w:rsids>
    <w:rsidRoot w:val="00C2482F"/>
    <w:rsid w:val="00110204"/>
    <w:rsid w:val="00166CEB"/>
    <w:rsid w:val="00174F73"/>
    <w:rsid w:val="001E4746"/>
    <w:rsid w:val="00254781"/>
    <w:rsid w:val="002E78EC"/>
    <w:rsid w:val="003434F2"/>
    <w:rsid w:val="003A56D2"/>
    <w:rsid w:val="00512043"/>
    <w:rsid w:val="007B639C"/>
    <w:rsid w:val="00981559"/>
    <w:rsid w:val="00A27191"/>
    <w:rsid w:val="00A30E3B"/>
    <w:rsid w:val="00B35912"/>
    <w:rsid w:val="00BA7DFF"/>
    <w:rsid w:val="00C2482F"/>
    <w:rsid w:val="00CF7BBA"/>
    <w:rsid w:val="00ED2CE5"/>
    <w:rsid w:val="00F11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7405"/>
  <w15:docId w15:val="{7ADF6250-1BA3-430C-99A1-B37A6863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82F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66CEB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240</Words>
  <Characters>1140</Characters>
  <Application>Microsoft Office Word</Application>
  <DocSecurity>0</DocSecurity>
  <Lines>190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RT-PCR</dc:creator>
  <cp:lastModifiedBy>Mohammad Nayeem Hasan</cp:lastModifiedBy>
  <cp:revision>7</cp:revision>
  <dcterms:created xsi:type="dcterms:W3CDTF">2023-02-21T20:24:00Z</dcterms:created>
  <dcterms:modified xsi:type="dcterms:W3CDTF">2023-05-17T15:13:00Z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b569c3b47453acfa149ab9d7f18072c637ea9b0bf975c1a8730ad8e59d4de911</vt:lpwstr>
  </property>
</Properties>
</file>