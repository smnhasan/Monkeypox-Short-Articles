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B173" w14:textId="77777777" w:rsidR="006E4FFC" w:rsidRPr="006E4FFC" w:rsidRDefault="006E4FFC" w:rsidP="006E4FFC">
      <w:pPr>
        <w:jc w:val="both"/>
        <w:rPr>
          <w:rFonts w:ascii="Times New Roman" w:hAnsi="Times New Roman" w:cs="Times New Roman"/>
          <w:b/>
          <w:sz w:val="24"/>
          <w:szCs w:val="24"/>
          <w:shd w:val="clear" w:color="auto" w:fill="FFFFFF"/>
        </w:rPr>
      </w:pPr>
      <w:r w:rsidRPr="006E4FFC">
        <w:rPr>
          <w:rFonts w:ascii="Times New Roman" w:hAnsi="Times New Roman" w:cs="Times New Roman"/>
          <w:b/>
          <w:sz w:val="24"/>
          <w:szCs w:val="24"/>
          <w:shd w:val="clear" w:color="auto" w:fill="FFFFFF"/>
        </w:rPr>
        <w:t>Letter to the Editor</w:t>
      </w:r>
    </w:p>
    <w:p w14:paraId="208B6D09" w14:textId="77777777" w:rsidR="006E4FFC" w:rsidRDefault="006E4FFC" w:rsidP="00763920">
      <w:pPr>
        <w:jc w:val="center"/>
        <w:rPr>
          <w:rFonts w:ascii="Times New Roman" w:hAnsi="Times New Roman" w:cs="Times New Roman"/>
          <w:b/>
          <w:sz w:val="36"/>
          <w:szCs w:val="36"/>
          <w:shd w:val="clear" w:color="auto" w:fill="FFFFFF"/>
        </w:rPr>
      </w:pPr>
    </w:p>
    <w:p w14:paraId="1FE2A719" w14:textId="77777777" w:rsidR="00763920" w:rsidRDefault="006E4FFC" w:rsidP="00763920">
      <w:pPr>
        <w:jc w:val="cente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 xml:space="preserve">Correlation of </w:t>
      </w:r>
      <w:r w:rsidR="00763920" w:rsidRPr="00763920">
        <w:rPr>
          <w:rFonts w:ascii="Times New Roman" w:hAnsi="Times New Roman" w:cs="Times New Roman"/>
          <w:b/>
          <w:sz w:val="36"/>
          <w:szCs w:val="36"/>
          <w:shd w:val="clear" w:color="auto" w:fill="FFFFFF"/>
        </w:rPr>
        <w:t>Monkeypox</w:t>
      </w:r>
      <w:r w:rsidR="00E77D86">
        <w:rPr>
          <w:rFonts w:ascii="Times New Roman" w:hAnsi="Times New Roman" w:cs="Times New Roman"/>
          <w:b/>
          <w:sz w:val="36"/>
          <w:szCs w:val="36"/>
          <w:shd w:val="clear" w:color="auto" w:fill="FFFFFF"/>
        </w:rPr>
        <w:t xml:space="preserve"> (MPOX)</w:t>
      </w:r>
      <w:r w:rsidR="00763920" w:rsidRPr="00763920">
        <w:rPr>
          <w:rFonts w:ascii="Times New Roman" w:hAnsi="Times New Roman" w:cs="Times New Roman"/>
          <w:b/>
          <w:sz w:val="36"/>
          <w:szCs w:val="36"/>
          <w:shd w:val="clear" w:color="auto" w:fill="FFFFFF"/>
        </w:rPr>
        <w:t xml:space="preserve"> and Obesity: Obese patients need to take more precaution</w:t>
      </w:r>
    </w:p>
    <w:p w14:paraId="55311FBB" w14:textId="77777777" w:rsidR="006E4FFC" w:rsidRPr="00EA7B2A" w:rsidRDefault="006E4FFC" w:rsidP="006E4FFC">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Keywords: </w:t>
      </w:r>
      <w:r w:rsidRPr="00DC6C9A">
        <w:rPr>
          <w:rFonts w:ascii="Times New Roman" w:eastAsia="Times New Roman" w:hAnsi="Times New Roman" w:cs="Times New Roman"/>
          <w:sz w:val="24"/>
          <w:szCs w:val="24"/>
        </w:rPr>
        <w:t xml:space="preserve">Monkeypox (MPOX); </w:t>
      </w:r>
      <w:r>
        <w:rPr>
          <w:rFonts w:ascii="Times New Roman" w:eastAsia="Times New Roman" w:hAnsi="Times New Roman" w:cs="Times New Roman"/>
          <w:sz w:val="28"/>
          <w:szCs w:val="28"/>
        </w:rPr>
        <w:t>Obesity</w:t>
      </w:r>
      <w:r w:rsidRPr="00DC6C9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Monkeypox virus; Confirmed case; Obese Patients </w:t>
      </w:r>
    </w:p>
    <w:p w14:paraId="589B24DF" w14:textId="77777777" w:rsidR="006E4FFC" w:rsidRDefault="006E4FFC" w:rsidP="008140F5">
      <w:pPr>
        <w:spacing w:after="0" w:line="360" w:lineRule="auto"/>
        <w:rPr>
          <w:rFonts w:ascii="Times New Roman" w:hAnsi="Times New Roman" w:cs="Times New Roman"/>
          <w:b/>
          <w:sz w:val="24"/>
          <w:szCs w:val="24"/>
          <w:lang w:eastAsia="de-DE" w:bidi="en-US"/>
        </w:rPr>
      </w:pPr>
    </w:p>
    <w:p w14:paraId="52E253FB" w14:textId="77777777" w:rsidR="00763920" w:rsidRPr="008140F5" w:rsidRDefault="006E4FFC" w:rsidP="008140F5">
      <w:pPr>
        <w:spacing w:after="0" w:line="360" w:lineRule="auto"/>
        <w:rPr>
          <w:rFonts w:ascii="Times New Roman" w:hAnsi="Times New Roman" w:cs="Times New Roman"/>
          <w:b/>
          <w:sz w:val="24"/>
          <w:szCs w:val="24"/>
          <w:lang w:eastAsia="de-DE" w:bidi="en-US"/>
        </w:rPr>
      </w:pPr>
      <w:r>
        <w:rPr>
          <w:rFonts w:ascii="Times New Roman" w:hAnsi="Times New Roman" w:cs="Times New Roman"/>
          <w:b/>
          <w:sz w:val="24"/>
          <w:szCs w:val="24"/>
          <w:lang w:eastAsia="de-DE" w:bidi="en-US"/>
        </w:rPr>
        <w:t>Dear Editor,</w:t>
      </w:r>
    </w:p>
    <w:p w14:paraId="4FBC9D46" w14:textId="67664068" w:rsidR="001B4E05" w:rsidRDefault="00763920" w:rsidP="009940B9">
      <w:pPr>
        <w:jc w:val="both"/>
        <w:rPr>
          <w:rFonts w:ascii="Times New Roman" w:hAnsi="Times New Roman" w:cs="Times New Roman"/>
          <w:sz w:val="24"/>
          <w:szCs w:val="24"/>
        </w:rPr>
      </w:pPr>
      <w:r>
        <w:rPr>
          <w:rFonts w:ascii="Times New Roman" w:hAnsi="Times New Roman" w:cs="Times New Roman"/>
          <w:sz w:val="24"/>
          <w:szCs w:val="24"/>
          <w:shd w:val="clear" w:color="auto" w:fill="FFFFFF"/>
        </w:rPr>
        <w:tab/>
      </w:r>
      <w:r w:rsidR="00E77D86" w:rsidRPr="00E77D86">
        <w:rPr>
          <w:rFonts w:ascii="Times New Roman" w:hAnsi="Times New Roman" w:cs="Times New Roman"/>
          <w:sz w:val="24"/>
          <w:szCs w:val="24"/>
          <w:shd w:val="clear" w:color="auto" w:fill="FFFFFF"/>
        </w:rPr>
        <w:t xml:space="preserve">The multi-country outbreak of </w:t>
      </w:r>
      <w:r w:rsidR="00B75185">
        <w:rPr>
          <w:rFonts w:ascii="Times New Roman" w:hAnsi="Times New Roman" w:cs="Times New Roman"/>
          <w:sz w:val="24"/>
          <w:szCs w:val="24"/>
          <w:shd w:val="clear" w:color="auto" w:fill="FFFFFF"/>
        </w:rPr>
        <w:t>M</w:t>
      </w:r>
      <w:r w:rsidR="00B75185" w:rsidRPr="00E77D86">
        <w:rPr>
          <w:rFonts w:ascii="Times New Roman" w:hAnsi="Times New Roman" w:cs="Times New Roman"/>
          <w:sz w:val="24"/>
          <w:szCs w:val="24"/>
          <w:shd w:val="clear" w:color="auto" w:fill="FFFFFF"/>
        </w:rPr>
        <w:t>onkeypox</w:t>
      </w:r>
      <w:r w:rsidR="00D44DCE">
        <w:rPr>
          <w:rFonts w:ascii="Times New Roman" w:hAnsi="Times New Roman" w:cs="Times New Roman"/>
          <w:sz w:val="24"/>
          <w:szCs w:val="24"/>
          <w:shd w:val="clear" w:color="auto" w:fill="FFFFFF"/>
        </w:rPr>
        <w:t xml:space="preserve"> (MPOX)</w:t>
      </w:r>
      <w:r w:rsidR="00E77D86" w:rsidRPr="00E77D86">
        <w:rPr>
          <w:rFonts w:ascii="Times New Roman" w:hAnsi="Times New Roman" w:cs="Times New Roman"/>
          <w:sz w:val="24"/>
          <w:szCs w:val="24"/>
          <w:shd w:val="clear" w:color="auto" w:fill="FFFFFF"/>
        </w:rPr>
        <w:t xml:space="preserve"> was proclaimed a public health emergency of international concern </w:t>
      </w:r>
      <w:r w:rsidR="00E77D86">
        <w:rPr>
          <w:rFonts w:ascii="Times New Roman" w:hAnsi="Times New Roman" w:cs="Times New Roman"/>
          <w:sz w:val="24"/>
          <w:szCs w:val="24"/>
          <w:shd w:val="clear" w:color="auto" w:fill="FFFFFF"/>
        </w:rPr>
        <w:t xml:space="preserve">(PHEIC) </w:t>
      </w:r>
      <w:r w:rsidR="00E77D86" w:rsidRPr="00E77D86">
        <w:rPr>
          <w:rFonts w:ascii="Times New Roman" w:hAnsi="Times New Roman" w:cs="Times New Roman"/>
          <w:sz w:val="24"/>
          <w:szCs w:val="24"/>
          <w:shd w:val="clear" w:color="auto" w:fill="FFFFFF"/>
        </w:rPr>
        <w:t xml:space="preserve">on July 23, 2022, </w:t>
      </w:r>
      <w:r w:rsidR="00E77D86">
        <w:rPr>
          <w:rFonts w:ascii="Times New Roman" w:hAnsi="Times New Roman" w:cs="Times New Roman"/>
          <w:sz w:val="24"/>
          <w:szCs w:val="24"/>
          <w:shd w:val="clear" w:color="auto" w:fill="FFFFFF"/>
        </w:rPr>
        <w:t>by WHO Director-General</w:t>
      </w:r>
      <w:r w:rsidR="008140F5">
        <w:rPr>
          <w:rFonts w:ascii="Times New Roman" w:hAnsi="Times New Roman" w:cs="Times New Roman"/>
          <w:sz w:val="24"/>
          <w:szCs w:val="24"/>
          <w:shd w:val="clear" w:color="auto" w:fill="FFFFFF"/>
        </w:rPr>
        <w:t xml:space="preserve"> </w:t>
      </w:r>
      <w:r w:rsidR="006E4FFC">
        <w:rPr>
          <w:rFonts w:ascii="Times New Roman" w:hAnsi="Times New Roman" w:cs="Times New Roman"/>
          <w:sz w:val="24"/>
          <w:szCs w:val="24"/>
          <w:shd w:val="clear" w:color="auto" w:fill="FFFFFF"/>
        </w:rPr>
        <w:t>[1]</w:t>
      </w:r>
      <w:r w:rsidR="00E77D86">
        <w:rPr>
          <w:rFonts w:ascii="Times New Roman" w:hAnsi="Times New Roman" w:cs="Times New Roman"/>
          <w:sz w:val="24"/>
          <w:szCs w:val="24"/>
          <w:shd w:val="clear" w:color="auto" w:fill="FFFFFF"/>
        </w:rPr>
        <w:t>.</w:t>
      </w:r>
      <w:r w:rsidR="00EC29F8">
        <w:rPr>
          <w:rFonts w:ascii="Times New Roman" w:hAnsi="Times New Roman" w:cs="Times New Roman"/>
          <w:sz w:val="24"/>
          <w:szCs w:val="24"/>
          <w:shd w:val="clear" w:color="auto" w:fill="FFFFFF"/>
        </w:rPr>
        <w:t xml:space="preserve"> </w:t>
      </w:r>
      <w:del w:id="0" w:author="Mohammad Nayeem Hasan" w:date="2023-05-17T20:13:00Z">
        <w:r w:rsidR="008140F5" w:rsidRPr="00046746" w:rsidDel="00267ED5">
          <w:rPr>
            <w:rFonts w:ascii="Times New Roman" w:hAnsi="Times New Roman" w:cs="Times New Roman"/>
            <w:sz w:val="24"/>
            <w:szCs w:val="24"/>
            <w:shd w:val="clear" w:color="auto" w:fill="FFFFFF"/>
          </w:rPr>
          <w:delText xml:space="preserve">At </w:delText>
        </w:r>
      </w:del>
      <w:ins w:id="1" w:author="Mohammad Nayeem Hasan" w:date="2023-05-17T20:13:00Z">
        <w:r w:rsidR="00267ED5">
          <w:rPr>
            <w:rFonts w:ascii="Times New Roman" w:hAnsi="Times New Roman" w:cs="Times New Roman"/>
            <w:sz w:val="24"/>
            <w:szCs w:val="24"/>
            <w:shd w:val="clear" w:color="auto" w:fill="FFFFFF"/>
          </w:rPr>
          <w:t>In</w:t>
        </w:r>
        <w:r w:rsidR="00267ED5" w:rsidRPr="00046746">
          <w:rPr>
            <w:rFonts w:ascii="Times New Roman" w:hAnsi="Times New Roman" w:cs="Times New Roman"/>
            <w:sz w:val="24"/>
            <w:szCs w:val="24"/>
            <w:shd w:val="clear" w:color="auto" w:fill="FFFFFF"/>
          </w:rPr>
          <w:t xml:space="preserve"> </w:t>
        </w:r>
      </w:ins>
      <w:r w:rsidR="008140F5" w:rsidRPr="00046746">
        <w:rPr>
          <w:rFonts w:ascii="Times New Roman" w:hAnsi="Times New Roman" w:cs="Times New Roman"/>
          <w:sz w:val="24"/>
          <w:szCs w:val="24"/>
          <w:shd w:val="clear" w:color="auto" w:fill="FFFFFF"/>
        </w:rPr>
        <w:t xml:space="preserve">the </w:t>
      </w:r>
      <w:r w:rsidR="00676A82">
        <w:rPr>
          <w:rFonts w:ascii="Times New Roman" w:hAnsi="Times New Roman" w:cs="Times New Roman"/>
          <w:sz w:val="24"/>
          <w:szCs w:val="24"/>
          <w:shd w:val="clear" w:color="auto" w:fill="FFFFFF"/>
        </w:rPr>
        <w:t>middle</w:t>
      </w:r>
      <w:r w:rsidR="008140F5" w:rsidRPr="00046746">
        <w:rPr>
          <w:rFonts w:ascii="Times New Roman" w:hAnsi="Times New Roman" w:cs="Times New Roman"/>
          <w:sz w:val="24"/>
          <w:szCs w:val="24"/>
          <w:shd w:val="clear" w:color="auto" w:fill="FFFFFF"/>
        </w:rPr>
        <w:t xml:space="preserve"> of </w:t>
      </w:r>
      <w:ins w:id="2" w:author="Mohammad Nayeem Hasan" w:date="2023-05-17T20:13:00Z">
        <w:r w:rsidR="00267ED5">
          <w:rPr>
            <w:rFonts w:ascii="Times New Roman" w:hAnsi="Times New Roman" w:cs="Times New Roman"/>
            <w:sz w:val="24"/>
            <w:szCs w:val="24"/>
            <w:shd w:val="clear" w:color="auto" w:fill="FFFFFF"/>
          </w:rPr>
          <w:t>May</w:t>
        </w:r>
      </w:ins>
      <w:del w:id="3" w:author="Mohammad Nayeem Hasan" w:date="2023-05-17T20:13:00Z">
        <w:r w:rsidR="00676A82" w:rsidDel="00267ED5">
          <w:rPr>
            <w:rFonts w:ascii="Times New Roman" w:hAnsi="Times New Roman" w:cs="Times New Roman"/>
            <w:sz w:val="24"/>
            <w:szCs w:val="24"/>
            <w:shd w:val="clear" w:color="auto" w:fill="FFFFFF"/>
          </w:rPr>
          <w:delText>February</w:delText>
        </w:r>
      </w:del>
      <w:r w:rsidR="008140F5" w:rsidRPr="00046746">
        <w:rPr>
          <w:rFonts w:ascii="Times New Roman" w:hAnsi="Times New Roman" w:cs="Times New Roman"/>
          <w:sz w:val="24"/>
          <w:szCs w:val="24"/>
          <w:shd w:val="clear" w:color="auto" w:fill="FFFFFF"/>
        </w:rPr>
        <w:t xml:space="preserve"> 2023, 8</w:t>
      </w:r>
      <w:ins w:id="4" w:author="Mohammad Nayeem Hasan" w:date="2023-05-17T20:14:00Z">
        <w:r w:rsidR="00267ED5">
          <w:rPr>
            <w:rFonts w:ascii="Times New Roman" w:hAnsi="Times New Roman" w:cs="Times New Roman"/>
            <w:sz w:val="24"/>
            <w:szCs w:val="24"/>
            <w:shd w:val="clear" w:color="auto" w:fill="FFFFFF"/>
          </w:rPr>
          <w:t>7</w:t>
        </w:r>
      </w:ins>
      <w:del w:id="5" w:author="Mohammad Nayeem Hasan" w:date="2023-05-17T20:14:00Z">
        <w:r w:rsidR="00676A82" w:rsidDel="00267ED5">
          <w:rPr>
            <w:rFonts w:ascii="Times New Roman" w:hAnsi="Times New Roman" w:cs="Times New Roman"/>
            <w:sz w:val="24"/>
            <w:szCs w:val="24"/>
            <w:shd w:val="clear" w:color="auto" w:fill="FFFFFF"/>
          </w:rPr>
          <w:delText>5</w:delText>
        </w:r>
      </w:del>
      <w:ins w:id="6" w:author="Mohammad Nayeem Hasan" w:date="2023-05-17T20:14:00Z">
        <w:r w:rsidR="00267ED5">
          <w:rPr>
            <w:rFonts w:ascii="Times New Roman" w:hAnsi="Times New Roman" w:cs="Times New Roman"/>
            <w:sz w:val="24"/>
            <w:szCs w:val="24"/>
            <w:shd w:val="clear" w:color="auto" w:fill="FFFFFF"/>
          </w:rPr>
          <w:t>429</w:t>
        </w:r>
      </w:ins>
      <w:del w:id="7" w:author="Mohammad Nayeem Hasan" w:date="2023-05-17T20:14:00Z">
        <w:r w:rsidR="00676A82" w:rsidDel="00267ED5">
          <w:rPr>
            <w:rFonts w:ascii="Times New Roman" w:hAnsi="Times New Roman" w:cs="Times New Roman"/>
            <w:sz w:val="24"/>
            <w:szCs w:val="24"/>
            <w:shd w:val="clear" w:color="auto" w:fill="FFFFFF"/>
          </w:rPr>
          <w:delText>913</w:delText>
        </w:r>
      </w:del>
      <w:r w:rsidR="008140F5" w:rsidRPr="00046746">
        <w:rPr>
          <w:rFonts w:ascii="Times New Roman" w:hAnsi="Times New Roman" w:cs="Times New Roman"/>
          <w:sz w:val="24"/>
          <w:szCs w:val="24"/>
          <w:shd w:val="clear" w:color="auto" w:fill="FFFFFF"/>
        </w:rPr>
        <w:t xml:space="preserve"> </w:t>
      </w:r>
      <w:r w:rsidR="006E4FFC" w:rsidRPr="00046746">
        <w:rPr>
          <w:rFonts w:ascii="Times New Roman" w:hAnsi="Times New Roman" w:cs="Times New Roman"/>
          <w:sz w:val="24"/>
          <w:szCs w:val="24"/>
          <w:shd w:val="clear" w:color="auto" w:fill="FFFFFF"/>
        </w:rPr>
        <w:t xml:space="preserve">cases </w:t>
      </w:r>
      <w:ins w:id="8" w:author="Mohammad Nayeem Hasan" w:date="2023-05-17T20:13:00Z">
        <w:r w:rsidR="00267ED5">
          <w:rPr>
            <w:rFonts w:ascii="Times New Roman" w:hAnsi="Times New Roman" w:cs="Times New Roman"/>
            <w:sz w:val="24"/>
            <w:szCs w:val="24"/>
            <w:shd w:val="clear" w:color="auto" w:fill="FFFFFF"/>
          </w:rPr>
          <w:t xml:space="preserve">were </w:t>
        </w:r>
      </w:ins>
      <w:r w:rsidR="008140F5" w:rsidRPr="00046746">
        <w:rPr>
          <w:rFonts w:ascii="Times New Roman" w:hAnsi="Times New Roman" w:cs="Times New Roman"/>
          <w:sz w:val="24"/>
          <w:szCs w:val="24"/>
          <w:shd w:val="clear" w:color="auto" w:fill="FFFFFF"/>
        </w:rPr>
        <w:t>confirmed worldwide</w:t>
      </w:r>
      <w:r w:rsidR="006E4FFC">
        <w:rPr>
          <w:rFonts w:ascii="Times New Roman" w:hAnsi="Times New Roman" w:cs="Times New Roman"/>
          <w:sz w:val="24"/>
          <w:szCs w:val="24"/>
          <w:shd w:val="clear" w:color="auto" w:fill="FFFFFF"/>
        </w:rPr>
        <w:t xml:space="preserve"> with</w:t>
      </w:r>
      <w:r w:rsidR="008140F5" w:rsidRPr="00046746">
        <w:rPr>
          <w:rFonts w:ascii="Times New Roman" w:hAnsi="Times New Roman" w:cs="Times New Roman"/>
          <w:sz w:val="24"/>
          <w:szCs w:val="24"/>
          <w:shd w:val="clear" w:color="auto" w:fill="FFFFFF"/>
        </w:rPr>
        <w:t xml:space="preserve"> </w:t>
      </w:r>
      <w:ins w:id="9" w:author="Mohammad Nayeem Hasan" w:date="2023-05-17T20:14:00Z">
        <w:r w:rsidR="00267ED5">
          <w:rPr>
            <w:rFonts w:ascii="Times New Roman" w:hAnsi="Times New Roman" w:cs="Times New Roman"/>
            <w:sz w:val="24"/>
            <w:szCs w:val="24"/>
            <w:shd w:val="clear" w:color="auto" w:fill="FFFFFF"/>
          </w:rPr>
          <w:t>140</w:t>
        </w:r>
      </w:ins>
      <w:del w:id="10" w:author="Mohammad Nayeem Hasan" w:date="2023-05-17T20:14:00Z">
        <w:r w:rsidR="00676A82" w:rsidDel="00267ED5">
          <w:rPr>
            <w:rFonts w:ascii="Times New Roman" w:hAnsi="Times New Roman" w:cs="Times New Roman"/>
            <w:sz w:val="24"/>
            <w:szCs w:val="24"/>
            <w:shd w:val="clear" w:color="auto" w:fill="FFFFFF"/>
          </w:rPr>
          <w:delText>92</w:delText>
        </w:r>
      </w:del>
      <w:r w:rsidR="008140F5" w:rsidRPr="00046746">
        <w:rPr>
          <w:rFonts w:ascii="Times New Roman" w:hAnsi="Times New Roman" w:cs="Times New Roman"/>
          <w:sz w:val="24"/>
          <w:szCs w:val="24"/>
          <w:shd w:val="clear" w:color="auto" w:fill="FFFFFF"/>
        </w:rPr>
        <w:t xml:space="preserve"> deaths from </w:t>
      </w:r>
      <w:ins w:id="11" w:author="Mohammad Nayeem Hasan" w:date="2023-05-17T20:14:00Z">
        <w:r w:rsidR="00267ED5">
          <w:rPr>
            <w:rFonts w:ascii="Times New Roman" w:hAnsi="Times New Roman" w:cs="Times New Roman"/>
            <w:sz w:val="24"/>
            <w:szCs w:val="24"/>
            <w:shd w:val="clear" w:color="auto" w:fill="FFFFFF"/>
          </w:rPr>
          <w:t xml:space="preserve">more than </w:t>
        </w:r>
      </w:ins>
      <w:r w:rsidR="006E4FFC">
        <w:rPr>
          <w:rFonts w:ascii="Times New Roman" w:hAnsi="Times New Roman" w:cs="Times New Roman"/>
          <w:sz w:val="24"/>
          <w:szCs w:val="24"/>
          <w:shd w:val="clear" w:color="auto" w:fill="FFFFFF"/>
        </w:rPr>
        <w:t>110</w:t>
      </w:r>
      <w:del w:id="12" w:author="Mohammad Nayeem Hasan" w:date="2023-05-17T20:14:00Z">
        <w:r w:rsidR="006E4FFC" w:rsidRPr="00046746" w:rsidDel="00267ED5">
          <w:rPr>
            <w:rFonts w:ascii="Times New Roman" w:hAnsi="Times New Roman" w:cs="Times New Roman"/>
            <w:sz w:val="24"/>
            <w:szCs w:val="24"/>
            <w:shd w:val="clear" w:color="auto" w:fill="FFFFFF"/>
          </w:rPr>
          <w:delText xml:space="preserve"> </w:delText>
        </w:r>
        <w:r w:rsidR="008140F5" w:rsidRPr="00046746" w:rsidDel="00267ED5">
          <w:rPr>
            <w:rFonts w:ascii="Times New Roman" w:hAnsi="Times New Roman" w:cs="Times New Roman"/>
            <w:sz w:val="24"/>
            <w:szCs w:val="24"/>
            <w:shd w:val="clear" w:color="auto" w:fill="FFFFFF"/>
          </w:rPr>
          <w:delText>different</w:delText>
        </w:r>
      </w:del>
      <w:r w:rsidR="008140F5" w:rsidRPr="00046746">
        <w:rPr>
          <w:rFonts w:ascii="Times New Roman" w:hAnsi="Times New Roman" w:cs="Times New Roman"/>
          <w:sz w:val="24"/>
          <w:szCs w:val="24"/>
          <w:shd w:val="clear" w:color="auto" w:fill="FFFFFF"/>
        </w:rPr>
        <w:t xml:space="preserve"> countries, and the nu</w:t>
      </w:r>
      <w:r w:rsidR="008140F5">
        <w:rPr>
          <w:rFonts w:ascii="Times New Roman" w:hAnsi="Times New Roman" w:cs="Times New Roman"/>
          <w:sz w:val="24"/>
          <w:szCs w:val="24"/>
          <w:shd w:val="clear" w:color="auto" w:fill="FFFFFF"/>
        </w:rPr>
        <w:t>mber is continuously increasing</w:t>
      </w:r>
      <w:r w:rsidR="008140F5" w:rsidRPr="00763920">
        <w:rPr>
          <w:rFonts w:ascii="Times New Roman" w:hAnsi="Times New Roman" w:cs="Times New Roman"/>
          <w:sz w:val="24"/>
          <w:szCs w:val="24"/>
          <w:shd w:val="clear" w:color="auto" w:fill="FFFFFF"/>
        </w:rPr>
        <w:t>.</w:t>
      </w:r>
      <w:r w:rsidR="006E4FFC">
        <w:rPr>
          <w:rFonts w:ascii="Times New Roman" w:hAnsi="Times New Roman" w:cs="Times New Roman"/>
          <w:sz w:val="24"/>
          <w:szCs w:val="24"/>
          <w:shd w:val="clear" w:color="auto" w:fill="FFFFFF"/>
        </w:rPr>
        <w:t xml:space="preserve"> </w:t>
      </w:r>
      <w:r w:rsidR="00B75185" w:rsidRPr="00B75185">
        <w:rPr>
          <w:rFonts w:ascii="Times New Roman" w:eastAsia="Calibri" w:hAnsi="Times New Roman" w:cs="Times New Roman"/>
          <w:bCs/>
          <w:sz w:val="24"/>
          <w:szCs w:val="24"/>
          <w:shd w:val="clear" w:color="auto" w:fill="FFFFFF"/>
          <w:lang w:eastAsia="zh-CN"/>
        </w:rPr>
        <w:t xml:space="preserve">Though little is known about the relationship between disease severity and its determinants, the illness of </w:t>
      </w:r>
      <w:r w:rsidR="00D44DCE">
        <w:rPr>
          <w:rFonts w:ascii="Times New Roman" w:eastAsia="Calibri" w:hAnsi="Times New Roman" w:cs="Times New Roman"/>
          <w:bCs/>
          <w:sz w:val="24"/>
          <w:szCs w:val="24"/>
          <w:shd w:val="clear" w:color="auto" w:fill="FFFFFF"/>
          <w:lang w:eastAsia="zh-CN"/>
        </w:rPr>
        <w:t>M</w:t>
      </w:r>
      <w:r w:rsidR="00B75185" w:rsidRPr="00B75185">
        <w:rPr>
          <w:rFonts w:ascii="Times New Roman" w:eastAsia="Calibri" w:hAnsi="Times New Roman" w:cs="Times New Roman"/>
          <w:bCs/>
          <w:sz w:val="24"/>
          <w:szCs w:val="24"/>
          <w:shd w:val="clear" w:color="auto" w:fill="FFFFFF"/>
          <w:lang w:eastAsia="zh-CN"/>
        </w:rPr>
        <w:t xml:space="preserve">onkeypox has been made worse by </w:t>
      </w:r>
      <w:r w:rsidR="00D44DCE">
        <w:rPr>
          <w:rFonts w:ascii="Times New Roman" w:eastAsia="Calibri" w:hAnsi="Times New Roman" w:cs="Times New Roman"/>
          <w:bCs/>
          <w:sz w:val="24"/>
          <w:szCs w:val="24"/>
          <w:shd w:val="clear" w:color="auto" w:fill="FFFFFF"/>
          <w:lang w:eastAsia="zh-CN"/>
        </w:rPr>
        <w:t>several</w:t>
      </w:r>
      <w:r w:rsidR="00B75185" w:rsidRPr="00B75185">
        <w:rPr>
          <w:rFonts w:ascii="Times New Roman" w:eastAsia="Calibri" w:hAnsi="Times New Roman" w:cs="Times New Roman"/>
          <w:bCs/>
          <w:sz w:val="24"/>
          <w:szCs w:val="24"/>
          <w:shd w:val="clear" w:color="auto" w:fill="FFFFFF"/>
          <w:lang w:eastAsia="zh-CN"/>
        </w:rPr>
        <w:t xml:space="preserve"> co-morbidities</w:t>
      </w:r>
      <w:r w:rsidR="006E4FFC">
        <w:rPr>
          <w:rFonts w:ascii="Times New Roman" w:eastAsia="Calibri" w:hAnsi="Times New Roman" w:cs="Times New Roman"/>
          <w:bCs/>
          <w:sz w:val="24"/>
          <w:szCs w:val="24"/>
          <w:shd w:val="clear" w:color="auto" w:fill="FFFFFF"/>
          <w:lang w:eastAsia="zh-CN"/>
        </w:rPr>
        <w:t xml:space="preserve"> </w:t>
      </w:r>
      <w:r w:rsidR="00E3762F" w:rsidRPr="00E3762F">
        <w:rPr>
          <w:rFonts w:ascii="Times New Roman" w:eastAsia="Calibri" w:hAnsi="Times New Roman" w:cs="Times New Roman"/>
          <w:bCs/>
          <w:sz w:val="24"/>
          <w:szCs w:val="24"/>
          <w:shd w:val="clear" w:color="auto" w:fill="FFFFFF"/>
          <w:lang w:eastAsia="zh-CN"/>
        </w:rPr>
        <w:t>(</w:t>
      </w:r>
      <w:r w:rsidR="00C7200F" w:rsidRPr="00E3762F">
        <w:rPr>
          <w:rFonts w:ascii="Times New Roman" w:eastAsia="Calibri" w:hAnsi="Times New Roman" w:cs="Times New Roman"/>
          <w:bCs/>
          <w:sz w:val="24"/>
          <w:szCs w:val="24"/>
          <w:shd w:val="clear" w:color="auto" w:fill="FFFFFF"/>
          <w:lang w:eastAsia="zh-CN"/>
        </w:rPr>
        <w:t>AIDS</w:t>
      </w:r>
      <w:r w:rsidR="00C7200F">
        <w:rPr>
          <w:rFonts w:ascii="Times New Roman" w:eastAsia="Calibri" w:hAnsi="Times New Roman" w:cs="Times New Roman"/>
          <w:bCs/>
          <w:sz w:val="24"/>
          <w:szCs w:val="24"/>
          <w:shd w:val="clear" w:color="auto" w:fill="FFFFFF"/>
          <w:lang w:eastAsia="zh-CN"/>
        </w:rPr>
        <w:t>,</w:t>
      </w:r>
      <w:r w:rsidR="006E4FFC">
        <w:rPr>
          <w:rFonts w:ascii="Times New Roman" w:eastAsia="Calibri" w:hAnsi="Times New Roman" w:cs="Times New Roman"/>
          <w:bCs/>
          <w:sz w:val="24"/>
          <w:szCs w:val="24"/>
          <w:shd w:val="clear" w:color="auto" w:fill="FFFFFF"/>
          <w:lang w:eastAsia="zh-CN"/>
        </w:rPr>
        <w:t xml:space="preserve"> </w:t>
      </w:r>
      <w:r w:rsidR="00C7200F">
        <w:rPr>
          <w:rFonts w:ascii="Times New Roman" w:eastAsia="Calibri" w:hAnsi="Times New Roman" w:cs="Times New Roman"/>
          <w:bCs/>
          <w:sz w:val="24"/>
          <w:szCs w:val="24"/>
          <w:shd w:val="clear" w:color="auto" w:fill="FFFFFF"/>
          <w:lang w:eastAsia="zh-CN"/>
        </w:rPr>
        <w:t xml:space="preserve">diabetes, </w:t>
      </w:r>
      <w:r w:rsidR="00E3762F" w:rsidRPr="00E3762F">
        <w:rPr>
          <w:rFonts w:ascii="Times New Roman" w:eastAsia="Calibri" w:hAnsi="Times New Roman" w:cs="Times New Roman"/>
          <w:bCs/>
          <w:sz w:val="24"/>
          <w:szCs w:val="24"/>
          <w:shd w:val="clear" w:color="auto" w:fill="FFFFFF"/>
          <w:lang w:eastAsia="zh-CN"/>
        </w:rPr>
        <w:t xml:space="preserve">and </w:t>
      </w:r>
      <w:r w:rsidR="00D44DCE" w:rsidRPr="00D44DCE">
        <w:rPr>
          <w:rFonts w:ascii="Times New Roman" w:eastAsia="Calibri" w:hAnsi="Times New Roman" w:cs="Times New Roman"/>
          <w:bCs/>
          <w:sz w:val="24"/>
          <w:szCs w:val="24"/>
          <w:shd w:val="clear" w:color="auto" w:fill="FFFFFF"/>
          <w:lang w:eastAsia="zh-CN"/>
        </w:rPr>
        <w:t>Lymphoproliferative Disorders</w:t>
      </w:r>
      <w:r w:rsidR="00E3762F" w:rsidRPr="00E3762F">
        <w:rPr>
          <w:rFonts w:ascii="Times New Roman" w:eastAsia="Calibri" w:hAnsi="Times New Roman" w:cs="Times New Roman"/>
          <w:bCs/>
          <w:sz w:val="24"/>
          <w:szCs w:val="24"/>
          <w:shd w:val="clear" w:color="auto" w:fill="FFFFFF"/>
          <w:lang w:eastAsia="zh-CN"/>
        </w:rPr>
        <w:t>)</w:t>
      </w:r>
      <w:r w:rsidR="00B75185">
        <w:rPr>
          <w:rFonts w:ascii="Times New Roman" w:hAnsi="Times New Roman" w:cs="Times New Roman"/>
          <w:sz w:val="24"/>
          <w:szCs w:val="24"/>
        </w:rPr>
        <w:t>.</w:t>
      </w:r>
      <w:r w:rsidR="006E4FFC">
        <w:rPr>
          <w:rFonts w:ascii="Times New Roman" w:hAnsi="Times New Roman" w:cs="Times New Roman"/>
          <w:sz w:val="24"/>
          <w:szCs w:val="24"/>
        </w:rPr>
        <w:t xml:space="preserve"> </w:t>
      </w:r>
      <w:r w:rsidR="009D3A47" w:rsidRPr="009D3A47">
        <w:rPr>
          <w:rFonts w:ascii="Times New Roman" w:hAnsi="Times New Roman" w:cs="Times New Roman"/>
          <w:sz w:val="24"/>
          <w:szCs w:val="24"/>
          <w:shd w:val="clear" w:color="auto" w:fill="FFFFFF"/>
        </w:rPr>
        <w:t>Obesity is one of the leading causes of death and is as</w:t>
      </w:r>
      <w:r w:rsidR="00B75185">
        <w:rPr>
          <w:rFonts w:ascii="Times New Roman" w:hAnsi="Times New Roman" w:cs="Times New Roman"/>
          <w:sz w:val="24"/>
          <w:szCs w:val="24"/>
          <w:shd w:val="clear" w:color="auto" w:fill="FFFFFF"/>
        </w:rPr>
        <w:t>sociated with various illnesses</w:t>
      </w:r>
      <w:r w:rsidR="009D3A47" w:rsidRPr="009D3A47">
        <w:rPr>
          <w:rFonts w:ascii="Times New Roman" w:hAnsi="Times New Roman" w:cs="Times New Roman"/>
          <w:sz w:val="24"/>
          <w:szCs w:val="24"/>
          <w:shd w:val="clear" w:color="auto" w:fill="FFFFFF"/>
        </w:rPr>
        <w:t xml:space="preserve">. </w:t>
      </w:r>
      <w:r w:rsidR="00B75185" w:rsidRPr="00B75185">
        <w:rPr>
          <w:rFonts w:ascii="Times New Roman" w:hAnsi="Times New Roman" w:cs="Times New Roman"/>
          <w:sz w:val="24"/>
          <w:szCs w:val="24"/>
        </w:rPr>
        <w:t>According to the most recent data on obesity, there are around 1.3 million fatalities caused by obesity worldwide each year</w:t>
      </w:r>
      <w:r w:rsidR="006E4FFC">
        <w:rPr>
          <w:rFonts w:ascii="Times New Roman" w:hAnsi="Times New Roman" w:cs="Times New Roman"/>
          <w:sz w:val="24"/>
          <w:szCs w:val="24"/>
        </w:rPr>
        <w:t xml:space="preserve"> </w:t>
      </w:r>
      <w:r w:rsidR="00B75185" w:rsidRPr="009D3A47">
        <w:rPr>
          <w:rFonts w:ascii="Times New Roman" w:hAnsi="Times New Roman" w:cs="Times New Roman"/>
          <w:sz w:val="24"/>
          <w:szCs w:val="24"/>
          <w:shd w:val="clear" w:color="auto" w:fill="FFFFFF"/>
        </w:rPr>
        <w:t>which ha</w:t>
      </w:r>
      <w:r w:rsidR="00D44DCE">
        <w:rPr>
          <w:rFonts w:ascii="Times New Roman" w:hAnsi="Times New Roman" w:cs="Times New Roman"/>
          <w:sz w:val="24"/>
          <w:szCs w:val="24"/>
          <w:shd w:val="clear" w:color="auto" w:fill="FFFFFF"/>
        </w:rPr>
        <w:t>s</w:t>
      </w:r>
      <w:r w:rsidR="00B75185" w:rsidRPr="009D3A47">
        <w:rPr>
          <w:rFonts w:ascii="Times New Roman" w:hAnsi="Times New Roman" w:cs="Times New Roman"/>
          <w:sz w:val="24"/>
          <w:szCs w:val="24"/>
          <w:shd w:val="clear" w:color="auto" w:fill="FFFFFF"/>
        </w:rPr>
        <w:t xml:space="preserve"> increased 3x globally in recent years</w:t>
      </w:r>
      <w:r w:rsidR="00EC29F8">
        <w:rPr>
          <w:rFonts w:ascii="Times New Roman" w:hAnsi="Times New Roman" w:cs="Times New Roman"/>
          <w:sz w:val="24"/>
          <w:szCs w:val="24"/>
          <w:shd w:val="clear" w:color="auto" w:fill="FFFFFF"/>
        </w:rPr>
        <w:t xml:space="preserve"> </w:t>
      </w:r>
      <w:r w:rsidR="006E4FFC">
        <w:rPr>
          <w:rFonts w:ascii="Times New Roman" w:hAnsi="Times New Roman" w:cs="Times New Roman"/>
          <w:sz w:val="24"/>
          <w:szCs w:val="24"/>
          <w:shd w:val="clear" w:color="auto" w:fill="FFFFFF"/>
        </w:rPr>
        <w:t>[2]</w:t>
      </w:r>
      <w:r w:rsidR="00B75185" w:rsidRPr="00B75185">
        <w:rPr>
          <w:rFonts w:ascii="Times New Roman" w:hAnsi="Times New Roman" w:cs="Times New Roman"/>
          <w:sz w:val="24"/>
          <w:szCs w:val="24"/>
        </w:rPr>
        <w:t>. In the European Region, males (63%) and females (54%) are affected by this epidemic.</w:t>
      </w:r>
      <w:ins w:id="13" w:author="Mohammad Nayeem Hasan" w:date="2023-05-17T20:14:00Z">
        <w:r w:rsidR="00267ED5">
          <w:rPr>
            <w:rFonts w:ascii="Times New Roman" w:hAnsi="Times New Roman" w:cs="Times New Roman"/>
            <w:sz w:val="24"/>
            <w:szCs w:val="24"/>
          </w:rPr>
          <w:t xml:space="preserve"> </w:t>
        </w:r>
      </w:ins>
      <w:r w:rsidR="00D44DCE">
        <w:rPr>
          <w:rFonts w:ascii="Times New Roman" w:hAnsi="Times New Roman" w:cs="Times New Roman"/>
          <w:sz w:val="24"/>
          <w:szCs w:val="24"/>
          <w:shd w:val="clear" w:color="auto" w:fill="FFFFFF"/>
        </w:rPr>
        <w:t xml:space="preserve">Human Monkeypox, </w:t>
      </w:r>
      <w:r w:rsidR="00E77D86" w:rsidRPr="00E77D86">
        <w:rPr>
          <w:rFonts w:ascii="Times New Roman" w:hAnsi="Times New Roman" w:cs="Times New Roman"/>
          <w:sz w:val="24"/>
          <w:szCs w:val="24"/>
          <w:shd w:val="clear" w:color="auto" w:fill="FFFFFF"/>
        </w:rPr>
        <w:t>also known as M</w:t>
      </w:r>
      <w:r w:rsidR="00B75185" w:rsidRPr="00E77D86">
        <w:rPr>
          <w:rFonts w:ascii="Times New Roman" w:hAnsi="Times New Roman" w:cs="Times New Roman"/>
          <w:sz w:val="24"/>
          <w:szCs w:val="24"/>
          <w:shd w:val="clear" w:color="auto" w:fill="FFFFFF"/>
        </w:rPr>
        <w:t>POX</w:t>
      </w:r>
      <w:r w:rsidR="00E77D86" w:rsidRPr="00E77D86">
        <w:rPr>
          <w:rFonts w:ascii="Times New Roman" w:hAnsi="Times New Roman" w:cs="Times New Roman"/>
          <w:sz w:val="24"/>
          <w:szCs w:val="24"/>
          <w:shd w:val="clear" w:color="auto" w:fill="FFFFFF"/>
        </w:rPr>
        <w:t>, is a</w:t>
      </w:r>
      <w:r w:rsidR="00B75185">
        <w:rPr>
          <w:rFonts w:ascii="Times New Roman" w:hAnsi="Times New Roman" w:cs="Times New Roman"/>
          <w:sz w:val="24"/>
          <w:szCs w:val="24"/>
          <w:shd w:val="clear" w:color="auto" w:fill="FFFFFF"/>
        </w:rPr>
        <w:t>n</w:t>
      </w:r>
      <w:r w:rsidR="006E4FFC">
        <w:rPr>
          <w:rFonts w:ascii="Times New Roman" w:hAnsi="Times New Roman" w:cs="Times New Roman"/>
          <w:sz w:val="24"/>
          <w:szCs w:val="24"/>
          <w:shd w:val="clear" w:color="auto" w:fill="FFFFFF"/>
        </w:rPr>
        <w:t xml:space="preserve"> </w:t>
      </w:r>
      <w:r w:rsidR="00B75185" w:rsidRPr="00E77D86">
        <w:rPr>
          <w:rFonts w:ascii="Times New Roman" w:hAnsi="Times New Roman" w:cs="Times New Roman"/>
          <w:sz w:val="24"/>
          <w:szCs w:val="24"/>
          <w:shd w:val="clear" w:color="auto" w:fill="FFFFFF"/>
        </w:rPr>
        <w:t xml:space="preserve">uncommon </w:t>
      </w:r>
      <w:r w:rsidR="00E77D86" w:rsidRPr="00E77D86">
        <w:rPr>
          <w:rFonts w:ascii="Times New Roman" w:hAnsi="Times New Roman" w:cs="Times New Roman"/>
          <w:sz w:val="24"/>
          <w:szCs w:val="24"/>
          <w:shd w:val="clear" w:color="auto" w:fill="FFFFFF"/>
        </w:rPr>
        <w:t xml:space="preserve">zoonotic disease caused by a </w:t>
      </w:r>
      <w:r w:rsidR="00D44DCE">
        <w:rPr>
          <w:rFonts w:ascii="Times New Roman" w:hAnsi="Times New Roman" w:cs="Times New Roman"/>
          <w:sz w:val="24"/>
          <w:szCs w:val="24"/>
          <w:shd w:val="clear" w:color="auto" w:fill="FFFFFF"/>
        </w:rPr>
        <w:t xml:space="preserve">Monkeypox </w:t>
      </w:r>
      <w:r w:rsidR="00E77D86" w:rsidRPr="00E77D86">
        <w:rPr>
          <w:rFonts w:ascii="Times New Roman" w:hAnsi="Times New Roman" w:cs="Times New Roman"/>
          <w:sz w:val="24"/>
          <w:szCs w:val="24"/>
          <w:shd w:val="clear" w:color="auto" w:fill="FFFFFF"/>
        </w:rPr>
        <w:t>virus</w:t>
      </w:r>
      <w:r w:rsidR="00D44DCE">
        <w:rPr>
          <w:rFonts w:ascii="Times New Roman" w:hAnsi="Times New Roman" w:cs="Times New Roman"/>
          <w:sz w:val="24"/>
          <w:szCs w:val="24"/>
          <w:shd w:val="clear" w:color="auto" w:fill="FFFFFF"/>
        </w:rPr>
        <w:t xml:space="preserve"> (MPXV)</w:t>
      </w:r>
      <w:r w:rsidR="00E77D86" w:rsidRPr="00E77D86">
        <w:rPr>
          <w:rFonts w:ascii="Times New Roman" w:hAnsi="Times New Roman" w:cs="Times New Roman"/>
          <w:sz w:val="24"/>
          <w:szCs w:val="24"/>
          <w:shd w:val="clear" w:color="auto" w:fill="FFFFFF"/>
        </w:rPr>
        <w:t xml:space="preserve"> from the family Poxviridae with an enveloped 190 kb double-stranded DNA genome</w:t>
      </w:r>
      <w:r w:rsidR="00EC29F8">
        <w:rPr>
          <w:rFonts w:ascii="Times New Roman" w:hAnsi="Times New Roman" w:cs="Times New Roman"/>
          <w:sz w:val="24"/>
          <w:szCs w:val="24"/>
          <w:shd w:val="clear" w:color="auto" w:fill="FFFFFF"/>
        </w:rPr>
        <w:t xml:space="preserve"> </w:t>
      </w:r>
      <w:r w:rsidR="006E4FFC">
        <w:rPr>
          <w:rFonts w:ascii="Times New Roman" w:hAnsi="Times New Roman" w:cs="Times New Roman"/>
          <w:sz w:val="24"/>
          <w:szCs w:val="24"/>
          <w:shd w:val="clear" w:color="auto" w:fill="FFFFFF"/>
        </w:rPr>
        <w:t>[3]</w:t>
      </w:r>
      <w:r w:rsidR="00D57921" w:rsidRPr="00763920">
        <w:rPr>
          <w:rFonts w:ascii="Times New Roman" w:hAnsi="Times New Roman" w:cs="Times New Roman"/>
          <w:sz w:val="24"/>
          <w:szCs w:val="24"/>
        </w:rPr>
        <w:t>.</w:t>
      </w:r>
      <w:r w:rsidR="006E4FFC">
        <w:rPr>
          <w:rFonts w:ascii="Times New Roman" w:hAnsi="Times New Roman" w:cs="Times New Roman"/>
          <w:sz w:val="24"/>
          <w:szCs w:val="24"/>
        </w:rPr>
        <w:t xml:space="preserve"> </w:t>
      </w:r>
      <w:r w:rsidR="00FB2EEC" w:rsidRPr="00FB2EEC">
        <w:rPr>
          <w:rFonts w:ascii="Times New Roman" w:hAnsi="Times New Roman" w:cs="Times New Roman"/>
          <w:sz w:val="24"/>
          <w:szCs w:val="24"/>
        </w:rPr>
        <w:t xml:space="preserve">The former Congo Basin (Central </w:t>
      </w:r>
      <w:del w:id="14" w:author="Mohammad Nayeem Hasan" w:date="2023-05-17T20:16:00Z">
        <w:r w:rsidR="00FB2EEC" w:rsidRPr="00FB2EEC" w:rsidDel="003D2905">
          <w:rPr>
            <w:rFonts w:ascii="Times New Roman" w:hAnsi="Times New Roman" w:cs="Times New Roman"/>
            <w:sz w:val="24"/>
            <w:szCs w:val="24"/>
          </w:rPr>
          <w:delText>African</w:delText>
        </w:r>
      </w:del>
      <w:ins w:id="15" w:author="Mohammad Nayeem Hasan" w:date="2023-05-17T20:16:00Z">
        <w:r w:rsidR="003D2905">
          <w:rPr>
            <w:rFonts w:ascii="Times New Roman" w:hAnsi="Times New Roman" w:cs="Times New Roman"/>
            <w:sz w:val="24"/>
            <w:szCs w:val="24"/>
          </w:rPr>
          <w:t>Africa</w:t>
        </w:r>
      </w:ins>
      <w:r w:rsidR="00FB2EEC" w:rsidRPr="00FB2EEC">
        <w:rPr>
          <w:rFonts w:ascii="Times New Roman" w:hAnsi="Times New Roman" w:cs="Times New Roman"/>
          <w:sz w:val="24"/>
          <w:szCs w:val="24"/>
        </w:rPr>
        <w:t xml:space="preserve">) is now classified as Clade One (I), and </w:t>
      </w:r>
      <w:del w:id="16" w:author="Mohammad Nayeem Hasan" w:date="2023-05-17T20:16:00Z">
        <w:r w:rsidR="00D44DCE" w:rsidDel="003D2905">
          <w:rPr>
            <w:rFonts w:ascii="Times New Roman" w:hAnsi="Times New Roman" w:cs="Times New Roman"/>
            <w:sz w:val="24"/>
            <w:szCs w:val="24"/>
          </w:rPr>
          <w:delText xml:space="preserve">the </w:delText>
        </w:r>
      </w:del>
      <w:r w:rsidR="00FB2EEC" w:rsidRPr="00FB2EEC">
        <w:rPr>
          <w:rFonts w:ascii="Times New Roman" w:hAnsi="Times New Roman" w:cs="Times New Roman"/>
          <w:sz w:val="24"/>
          <w:szCs w:val="24"/>
        </w:rPr>
        <w:t xml:space="preserve">West </w:t>
      </w:r>
      <w:del w:id="17" w:author="Mohammad Nayeem Hasan" w:date="2023-05-17T20:16:00Z">
        <w:r w:rsidR="00FB2EEC" w:rsidRPr="00FB2EEC" w:rsidDel="003D2905">
          <w:rPr>
            <w:rFonts w:ascii="Times New Roman" w:hAnsi="Times New Roman" w:cs="Times New Roman"/>
            <w:sz w:val="24"/>
            <w:szCs w:val="24"/>
          </w:rPr>
          <w:delText xml:space="preserve">African </w:delText>
        </w:r>
      </w:del>
      <w:ins w:id="18" w:author="Mohammad Nayeem Hasan" w:date="2023-05-17T20:16:00Z">
        <w:r w:rsidR="003D2905">
          <w:rPr>
            <w:rFonts w:ascii="Times New Roman" w:hAnsi="Times New Roman" w:cs="Times New Roman"/>
            <w:sz w:val="24"/>
            <w:szCs w:val="24"/>
          </w:rPr>
          <w:t>Africa</w:t>
        </w:r>
        <w:r w:rsidR="003D2905" w:rsidRPr="00FB2EEC">
          <w:rPr>
            <w:rFonts w:ascii="Times New Roman" w:hAnsi="Times New Roman" w:cs="Times New Roman"/>
            <w:sz w:val="24"/>
            <w:szCs w:val="24"/>
          </w:rPr>
          <w:t xml:space="preserve"> </w:t>
        </w:r>
      </w:ins>
      <w:r w:rsidR="00FB2EEC" w:rsidRPr="00FB2EEC">
        <w:rPr>
          <w:rFonts w:ascii="Times New Roman" w:hAnsi="Times New Roman" w:cs="Times New Roman"/>
          <w:sz w:val="24"/>
          <w:szCs w:val="24"/>
        </w:rPr>
        <w:t xml:space="preserve">as Clade Two (II), where Clade II is made </w:t>
      </w:r>
      <w:r w:rsidR="00FB2EEC">
        <w:rPr>
          <w:rFonts w:ascii="Times New Roman" w:hAnsi="Times New Roman" w:cs="Times New Roman"/>
          <w:sz w:val="24"/>
          <w:szCs w:val="24"/>
        </w:rPr>
        <w:t xml:space="preserve">up of the subclades </w:t>
      </w:r>
      <w:proofErr w:type="spellStart"/>
      <w:r w:rsidR="00FB2EEC">
        <w:rPr>
          <w:rFonts w:ascii="Times New Roman" w:hAnsi="Times New Roman" w:cs="Times New Roman"/>
          <w:sz w:val="24"/>
          <w:szCs w:val="24"/>
        </w:rPr>
        <w:t>IIa</w:t>
      </w:r>
      <w:proofErr w:type="spellEnd"/>
      <w:r w:rsidR="00FB2EEC">
        <w:rPr>
          <w:rFonts w:ascii="Times New Roman" w:hAnsi="Times New Roman" w:cs="Times New Roman"/>
          <w:sz w:val="24"/>
          <w:szCs w:val="24"/>
        </w:rPr>
        <w:t xml:space="preserve"> and IIb</w:t>
      </w:r>
      <w:r w:rsidR="00F11795">
        <w:rPr>
          <w:rFonts w:ascii="Times New Roman" w:hAnsi="Times New Roman" w:cs="Times New Roman"/>
          <w:sz w:val="24"/>
          <w:szCs w:val="24"/>
        </w:rPr>
        <w:t xml:space="preserve"> (Mostly spreading</w:t>
      </w:r>
      <w:r w:rsidR="00B75185">
        <w:rPr>
          <w:rFonts w:ascii="Times New Roman" w:hAnsi="Times New Roman" w:cs="Times New Roman"/>
          <w:sz w:val="24"/>
          <w:szCs w:val="24"/>
        </w:rPr>
        <w:t>-B.1 lineage-1945 sequences</w:t>
      </w:r>
      <w:r w:rsidR="00F11795">
        <w:rPr>
          <w:rFonts w:ascii="Times New Roman" w:hAnsi="Times New Roman" w:cs="Times New Roman"/>
          <w:sz w:val="24"/>
          <w:szCs w:val="24"/>
        </w:rPr>
        <w:t>) (</w:t>
      </w:r>
      <w:ins w:id="19" w:author="Mohammad Nayeem Hasan" w:date="2023-05-17T21:02:00Z">
        <w:r w:rsidR="00B50C22">
          <w:rPr>
            <w:rFonts w:ascii="Times New Roman" w:hAnsi="Times New Roman" w:cs="Times New Roman"/>
            <w:sz w:val="24"/>
            <w:szCs w:val="24"/>
          </w:rPr>
          <w:fldChar w:fldCharType="begin"/>
        </w:r>
        <w:r w:rsidR="00B50C22">
          <w:rPr>
            <w:rFonts w:ascii="Times New Roman" w:hAnsi="Times New Roman" w:cs="Times New Roman"/>
            <w:sz w:val="24"/>
            <w:szCs w:val="24"/>
          </w:rPr>
          <w:instrText xml:space="preserve"> HYPERLINK "</w:instrText>
        </w:r>
      </w:ins>
      <w:r w:rsidR="00B50C22" w:rsidRPr="00F11795">
        <w:rPr>
          <w:rFonts w:ascii="Times New Roman" w:hAnsi="Times New Roman" w:cs="Times New Roman"/>
          <w:sz w:val="24"/>
          <w:szCs w:val="24"/>
        </w:rPr>
        <w:instrText>https://nextstrain.org/monkeypox/mpxv</w:instrText>
      </w:r>
      <w:r w:rsidR="00B50C22">
        <w:rPr>
          <w:rFonts w:ascii="Times New Roman" w:hAnsi="Times New Roman" w:cs="Times New Roman"/>
          <w:sz w:val="24"/>
          <w:szCs w:val="24"/>
        </w:rPr>
        <w:instrText>)(</w:instrText>
      </w:r>
      <w:r w:rsidR="00B50C22" w:rsidRPr="00046746">
        <w:rPr>
          <w:rFonts w:ascii="Times New Roman" w:hAnsi="Times New Roman" w:cs="Times New Roman"/>
          <w:sz w:val="24"/>
          <w:szCs w:val="24"/>
        </w:rPr>
        <w:instrText>https://mpox.genspectrum.org/explore</w:instrText>
      </w:r>
      <w:ins w:id="20" w:author="Mohammad Nayeem Hasan" w:date="2023-05-17T21:02:00Z">
        <w:r w:rsidR="00B50C22">
          <w:rPr>
            <w:rFonts w:ascii="Times New Roman" w:hAnsi="Times New Roman" w:cs="Times New Roman"/>
            <w:sz w:val="24"/>
            <w:szCs w:val="24"/>
          </w:rPr>
          <w:instrText xml:space="preserve">" </w:instrText>
        </w:r>
        <w:r w:rsidR="00B50C22">
          <w:rPr>
            <w:rFonts w:ascii="Times New Roman" w:hAnsi="Times New Roman" w:cs="Times New Roman"/>
            <w:sz w:val="24"/>
            <w:szCs w:val="24"/>
          </w:rPr>
          <w:fldChar w:fldCharType="separate"/>
        </w:r>
      </w:ins>
      <w:r w:rsidR="00B50C22" w:rsidRPr="00751687">
        <w:rPr>
          <w:rStyle w:val="Hyperlink"/>
          <w:rFonts w:ascii="Times New Roman" w:hAnsi="Times New Roman" w:cs="Times New Roman"/>
          <w:sz w:val="24"/>
          <w:szCs w:val="24"/>
        </w:rPr>
        <w:t>https://nextstrain.org/monkeypox/mpxv)(https://mpox.genspectrum.org/explore</w:t>
      </w:r>
      <w:ins w:id="21" w:author="Mohammad Nayeem Hasan" w:date="2023-05-17T21:02:00Z">
        <w:r w:rsidR="00B50C22">
          <w:rPr>
            <w:rFonts w:ascii="Times New Roman" w:hAnsi="Times New Roman" w:cs="Times New Roman"/>
            <w:sz w:val="24"/>
            <w:szCs w:val="24"/>
          </w:rPr>
          <w:fldChar w:fldCharType="end"/>
        </w:r>
      </w:ins>
      <w:r w:rsidR="00046746">
        <w:rPr>
          <w:rFonts w:ascii="Times New Roman" w:hAnsi="Times New Roman" w:cs="Times New Roman"/>
          <w:sz w:val="24"/>
          <w:szCs w:val="24"/>
        </w:rPr>
        <w:t>).</w:t>
      </w:r>
      <w:ins w:id="22" w:author="Mohammad Nayeem Hasan" w:date="2023-05-17T21:02:00Z">
        <w:r w:rsidR="00B50C22">
          <w:rPr>
            <w:rFonts w:ascii="Times New Roman" w:hAnsi="Times New Roman" w:cs="Times New Roman"/>
            <w:sz w:val="24"/>
            <w:szCs w:val="24"/>
          </w:rPr>
          <w:t xml:space="preserve"> </w:t>
        </w:r>
      </w:ins>
      <w:del w:id="23" w:author="Mohammad Nayeem Hasan" w:date="2023-05-17T21:02:00Z">
        <w:r w:rsidR="006E4FFC" w:rsidDel="00B50C22">
          <w:rPr>
            <w:rFonts w:ascii="Times New Roman" w:hAnsi="Times New Roman" w:cs="Times New Roman"/>
            <w:sz w:val="24"/>
            <w:szCs w:val="24"/>
          </w:rPr>
          <w:delText xml:space="preserve"> </w:delText>
        </w:r>
      </w:del>
      <w:r w:rsidR="00FB2EEC" w:rsidRPr="00FB2EEC">
        <w:rPr>
          <w:rFonts w:ascii="Times New Roman" w:hAnsi="Times New Roman" w:cs="Times New Roman"/>
          <w:color w:val="000000"/>
          <w:sz w:val="24"/>
          <w:szCs w:val="24"/>
        </w:rPr>
        <w:t xml:space="preserve">Clinical symptoms of confirmed MPXV patients include fever, chills, </w:t>
      </w:r>
      <w:r w:rsidR="00B75185" w:rsidRPr="00FB2EEC">
        <w:rPr>
          <w:rFonts w:ascii="Times New Roman" w:hAnsi="Times New Roman" w:cs="Times New Roman"/>
          <w:color w:val="000000"/>
          <w:sz w:val="24"/>
          <w:szCs w:val="24"/>
        </w:rPr>
        <w:t>exhaustion</w:t>
      </w:r>
      <w:r w:rsidR="00FB2EEC" w:rsidRPr="00FB2EEC">
        <w:rPr>
          <w:rFonts w:ascii="Times New Roman" w:hAnsi="Times New Roman" w:cs="Times New Roman"/>
          <w:color w:val="000000"/>
          <w:sz w:val="24"/>
          <w:szCs w:val="24"/>
        </w:rPr>
        <w:t>, headaches, and muscle pains</w:t>
      </w:r>
      <w:r w:rsidR="00EC29F8">
        <w:rPr>
          <w:rFonts w:ascii="Times New Roman" w:hAnsi="Times New Roman" w:cs="Times New Roman"/>
          <w:color w:val="000000"/>
          <w:sz w:val="24"/>
          <w:szCs w:val="24"/>
        </w:rPr>
        <w:t xml:space="preserve"> </w:t>
      </w:r>
      <w:r w:rsidR="006E4FFC">
        <w:rPr>
          <w:rFonts w:ascii="Times New Roman" w:hAnsi="Times New Roman" w:cs="Times New Roman"/>
          <w:sz w:val="24"/>
          <w:szCs w:val="24"/>
          <w:shd w:val="clear" w:color="auto" w:fill="FFFFFF"/>
        </w:rPr>
        <w:t>[4]</w:t>
      </w:r>
      <w:r w:rsidR="00FB2EEC" w:rsidRPr="00FB2EEC">
        <w:rPr>
          <w:rFonts w:ascii="Times New Roman" w:hAnsi="Times New Roman" w:cs="Times New Roman"/>
          <w:color w:val="000000"/>
          <w:sz w:val="24"/>
          <w:szCs w:val="24"/>
        </w:rPr>
        <w:t>. After one to three days</w:t>
      </w:r>
      <w:r w:rsidR="00D44DCE">
        <w:rPr>
          <w:rFonts w:ascii="Times New Roman" w:hAnsi="Times New Roman" w:cs="Times New Roman"/>
          <w:color w:val="000000"/>
          <w:sz w:val="24"/>
          <w:szCs w:val="24"/>
        </w:rPr>
        <w:t xml:space="preserve"> of MPOX infection</w:t>
      </w:r>
      <w:r w:rsidR="00FB2EEC" w:rsidRPr="00FB2EEC">
        <w:rPr>
          <w:rFonts w:ascii="Times New Roman" w:hAnsi="Times New Roman" w:cs="Times New Roman"/>
          <w:color w:val="000000"/>
          <w:sz w:val="24"/>
          <w:szCs w:val="24"/>
        </w:rPr>
        <w:t>, the onset of fever and lymphadenopathy rash</w:t>
      </w:r>
      <w:r w:rsidR="00D44DCE">
        <w:rPr>
          <w:rFonts w:ascii="Times New Roman" w:hAnsi="Times New Roman" w:cs="Times New Roman"/>
          <w:color w:val="000000"/>
          <w:sz w:val="24"/>
          <w:szCs w:val="24"/>
        </w:rPr>
        <w:t xml:space="preserve"> </w:t>
      </w:r>
      <w:ins w:id="24" w:author="Mohammad Nayeem Hasan" w:date="2023-05-17T20:16:00Z">
        <w:r w:rsidR="003D2905">
          <w:rPr>
            <w:rFonts w:ascii="Times New Roman" w:hAnsi="Times New Roman" w:cs="Times New Roman"/>
            <w:color w:val="000000"/>
            <w:sz w:val="24"/>
            <w:szCs w:val="24"/>
          </w:rPr>
          <w:t xml:space="preserve">was </w:t>
        </w:r>
      </w:ins>
      <w:r w:rsidR="00D44DCE">
        <w:rPr>
          <w:rFonts w:ascii="Times New Roman" w:hAnsi="Times New Roman" w:cs="Times New Roman"/>
          <w:color w:val="000000"/>
          <w:sz w:val="24"/>
          <w:szCs w:val="24"/>
        </w:rPr>
        <w:t>observed</w:t>
      </w:r>
      <w:r w:rsidR="00FB2EEC" w:rsidRPr="00FB2EEC">
        <w:rPr>
          <w:rFonts w:ascii="Times New Roman" w:hAnsi="Times New Roman" w:cs="Times New Roman"/>
          <w:color w:val="000000"/>
          <w:sz w:val="24"/>
          <w:szCs w:val="24"/>
        </w:rPr>
        <w:t>, which typically affects the hands, feet, chest, face, and mouth</w:t>
      </w:r>
      <w:r w:rsidR="00D44DCE">
        <w:rPr>
          <w:rFonts w:ascii="Times New Roman" w:hAnsi="Times New Roman" w:cs="Times New Roman"/>
          <w:color w:val="000000"/>
          <w:sz w:val="24"/>
          <w:szCs w:val="24"/>
        </w:rPr>
        <w:t>,</w:t>
      </w:r>
      <w:r w:rsidR="00FB2EEC" w:rsidRPr="00FB2EEC">
        <w:rPr>
          <w:rFonts w:ascii="Times New Roman" w:hAnsi="Times New Roman" w:cs="Times New Roman"/>
          <w:color w:val="000000"/>
          <w:sz w:val="24"/>
          <w:szCs w:val="24"/>
        </w:rPr>
        <w:t xml:space="preserve"> as well as the penis, testicles, labia, and vagina, as well as the </w:t>
      </w:r>
      <w:r w:rsidR="00FB2EEC">
        <w:rPr>
          <w:rFonts w:ascii="Times New Roman" w:hAnsi="Times New Roman" w:cs="Times New Roman"/>
          <w:color w:val="000000"/>
          <w:sz w:val="24"/>
          <w:szCs w:val="24"/>
        </w:rPr>
        <w:t>anus, appears</w:t>
      </w:r>
      <w:r w:rsidRPr="00763920">
        <w:rPr>
          <w:rFonts w:ascii="Times New Roman" w:hAnsi="Times New Roman" w:cs="Times New Roman"/>
          <w:color w:val="000000"/>
          <w:sz w:val="24"/>
          <w:szCs w:val="24"/>
        </w:rPr>
        <w:t xml:space="preserve">. </w:t>
      </w:r>
      <w:r w:rsidR="00F11795">
        <w:rPr>
          <w:rFonts w:ascii="Times New Roman" w:hAnsi="Times New Roman" w:cs="Times New Roman"/>
          <w:color w:val="000000"/>
          <w:sz w:val="24"/>
          <w:szCs w:val="24"/>
        </w:rPr>
        <w:t xml:space="preserve">The </w:t>
      </w:r>
      <w:r w:rsidRPr="00763920">
        <w:rPr>
          <w:rFonts w:ascii="Times New Roman" w:hAnsi="Times New Roman" w:cs="Times New Roman"/>
          <w:color w:val="000000"/>
          <w:sz w:val="24"/>
          <w:szCs w:val="24"/>
        </w:rPr>
        <w:t xml:space="preserve">incubation period </w:t>
      </w:r>
      <w:r w:rsidR="00F11795">
        <w:rPr>
          <w:rFonts w:ascii="Times New Roman" w:hAnsi="Times New Roman" w:cs="Times New Roman"/>
          <w:color w:val="000000"/>
          <w:sz w:val="24"/>
          <w:szCs w:val="24"/>
        </w:rPr>
        <w:t>of this self</w:t>
      </w:r>
      <w:r w:rsidR="00D44DCE">
        <w:rPr>
          <w:rFonts w:ascii="Times New Roman" w:hAnsi="Times New Roman" w:cs="Times New Roman"/>
          <w:color w:val="000000"/>
          <w:sz w:val="24"/>
          <w:szCs w:val="24"/>
        </w:rPr>
        <w:t>-</w:t>
      </w:r>
      <w:r w:rsidR="00F11795" w:rsidRPr="00763920">
        <w:rPr>
          <w:rFonts w:ascii="Times New Roman" w:hAnsi="Times New Roman" w:cs="Times New Roman"/>
          <w:color w:val="000000"/>
          <w:sz w:val="24"/>
          <w:szCs w:val="24"/>
        </w:rPr>
        <w:t xml:space="preserve">limited disease </w:t>
      </w:r>
      <w:r w:rsidRPr="00763920">
        <w:rPr>
          <w:rFonts w:ascii="Times New Roman" w:hAnsi="Times New Roman" w:cs="Times New Roman"/>
          <w:color w:val="000000"/>
          <w:sz w:val="24"/>
          <w:szCs w:val="24"/>
        </w:rPr>
        <w:t>is 3-17 days</w:t>
      </w:r>
      <w:r w:rsidR="009D3A47">
        <w:rPr>
          <w:rFonts w:ascii="Times New Roman" w:hAnsi="Times New Roman" w:cs="Times New Roman"/>
          <w:color w:val="000000"/>
          <w:sz w:val="24"/>
          <w:szCs w:val="24"/>
        </w:rPr>
        <w:t>.</w:t>
      </w:r>
      <w:r w:rsidR="006B1280">
        <w:rPr>
          <w:rFonts w:ascii="Times New Roman" w:hAnsi="Times New Roman" w:cs="Times New Roman"/>
          <w:color w:val="000000"/>
          <w:sz w:val="24"/>
          <w:szCs w:val="24"/>
        </w:rPr>
        <w:t xml:space="preserve"> </w:t>
      </w:r>
      <w:r w:rsidR="00B75185" w:rsidRPr="00C54F08">
        <w:rPr>
          <w:rFonts w:ascii="Times New Roman" w:hAnsi="Times New Roman" w:cs="Times New Roman"/>
          <w:sz w:val="24"/>
          <w:szCs w:val="24"/>
          <w:shd w:val="clear" w:color="auto" w:fill="FFFFFF"/>
        </w:rPr>
        <w:t xml:space="preserve">Close physical contact, skin-to-skin contact </w:t>
      </w:r>
      <w:r w:rsidR="00D44DCE">
        <w:rPr>
          <w:rFonts w:ascii="Times New Roman" w:hAnsi="Times New Roman" w:cs="Times New Roman"/>
          <w:sz w:val="24"/>
          <w:szCs w:val="24"/>
          <w:shd w:val="clear" w:color="auto" w:fill="FFFFFF"/>
        </w:rPr>
        <w:t>with</w:t>
      </w:r>
      <w:r w:rsidR="00B75185" w:rsidRPr="00C54F08">
        <w:rPr>
          <w:rFonts w:ascii="Times New Roman" w:hAnsi="Times New Roman" w:cs="Times New Roman"/>
          <w:sz w:val="24"/>
          <w:szCs w:val="24"/>
          <w:shd w:val="clear" w:color="auto" w:fill="FFFFFF"/>
        </w:rPr>
        <w:t xml:space="preserve"> an infected </w:t>
      </w:r>
      <w:del w:id="25" w:author="Mohammad Nayeem Hasan" w:date="2023-05-17T20:16:00Z">
        <w:r w:rsidR="00D44DCE" w:rsidDel="003D2905">
          <w:rPr>
            <w:rFonts w:ascii="Times New Roman" w:hAnsi="Times New Roman" w:cs="Times New Roman"/>
            <w:sz w:val="24"/>
            <w:szCs w:val="24"/>
            <w:shd w:val="clear" w:color="auto" w:fill="FFFFFF"/>
          </w:rPr>
          <w:delText xml:space="preserve">persons </w:delText>
        </w:r>
      </w:del>
      <w:ins w:id="26" w:author="Mohammad Nayeem Hasan" w:date="2023-05-17T20:16:00Z">
        <w:r w:rsidR="003D2905">
          <w:rPr>
            <w:rFonts w:ascii="Times New Roman" w:hAnsi="Times New Roman" w:cs="Times New Roman"/>
            <w:sz w:val="24"/>
            <w:szCs w:val="24"/>
            <w:shd w:val="clear" w:color="auto" w:fill="FFFFFF"/>
          </w:rPr>
          <w:t>person</w:t>
        </w:r>
        <w:r w:rsidR="003D2905">
          <w:rPr>
            <w:rFonts w:ascii="Times New Roman" w:hAnsi="Times New Roman" w:cs="Times New Roman"/>
            <w:sz w:val="24"/>
            <w:szCs w:val="24"/>
            <w:shd w:val="clear" w:color="auto" w:fill="FFFFFF"/>
          </w:rPr>
          <w:t xml:space="preserve"> </w:t>
        </w:r>
      </w:ins>
      <w:r w:rsidR="00D44DCE">
        <w:rPr>
          <w:rFonts w:ascii="Times New Roman" w:hAnsi="Times New Roman" w:cs="Times New Roman"/>
          <w:sz w:val="24"/>
          <w:szCs w:val="24"/>
          <w:shd w:val="clear" w:color="auto" w:fill="FFFFFF"/>
        </w:rPr>
        <w:t>with rash</w:t>
      </w:r>
      <w:r w:rsidR="00B75185" w:rsidRPr="00C54F08">
        <w:rPr>
          <w:rFonts w:ascii="Times New Roman" w:hAnsi="Times New Roman" w:cs="Times New Roman"/>
          <w:sz w:val="24"/>
          <w:szCs w:val="24"/>
          <w:shd w:val="clear" w:color="auto" w:fill="FFFFFF"/>
        </w:rPr>
        <w:t>, contact with their saliva, upper respiratory secretions (snot, mucus), and anus, rectum, or vagina are all ways MPXV can be transmitted. Oral, anal, or vaginal sex, as well as touching the genitals (penis, testicles, labia, and vagina) are also risk factors. Interacting with contaminated clothing, bedding, towels, fetish gear, or sex toys has a relatively low transmission risk.</w:t>
      </w:r>
      <w:r w:rsidR="006B1280">
        <w:rPr>
          <w:rFonts w:ascii="Times New Roman" w:hAnsi="Times New Roman" w:cs="Times New Roman"/>
          <w:sz w:val="24"/>
          <w:szCs w:val="24"/>
          <w:shd w:val="clear" w:color="auto" w:fill="FFFFFF"/>
        </w:rPr>
        <w:t xml:space="preserve"> </w:t>
      </w:r>
      <w:r w:rsidR="00C54F08" w:rsidRPr="00C54F08">
        <w:rPr>
          <w:rFonts w:ascii="Times New Roman" w:hAnsi="Times New Roman" w:cs="Times New Roman"/>
          <w:sz w:val="24"/>
          <w:szCs w:val="24"/>
        </w:rPr>
        <w:t>The main objective of this correspondence is to investigate the possibility of a link between the prevalence of obesity and the number of MP</w:t>
      </w:r>
      <w:r w:rsidR="00C54F08">
        <w:rPr>
          <w:rFonts w:ascii="Times New Roman" w:hAnsi="Times New Roman" w:cs="Times New Roman"/>
          <w:sz w:val="24"/>
          <w:szCs w:val="24"/>
        </w:rPr>
        <w:t>X cases and fatalities globally</w:t>
      </w:r>
      <w:r w:rsidR="00803D61" w:rsidRPr="00763920">
        <w:rPr>
          <w:rFonts w:ascii="Times New Roman" w:hAnsi="Times New Roman" w:cs="Times New Roman"/>
          <w:sz w:val="24"/>
          <w:szCs w:val="24"/>
        </w:rPr>
        <w:t>.</w:t>
      </w:r>
    </w:p>
    <w:p w14:paraId="11EA5F26" w14:textId="31A89E68" w:rsidR="00371E48" w:rsidRDefault="00B5576B" w:rsidP="009940B9">
      <w:pPr>
        <w:jc w:val="both"/>
        <w:rPr>
          <w:rFonts w:ascii="Times New Roman" w:hAnsi="Times New Roman" w:cs="Times New Roman"/>
          <w:sz w:val="24"/>
          <w:szCs w:val="24"/>
        </w:rPr>
        <w:sectPr w:rsidR="00371E48" w:rsidSect="006350DB">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lastRenderedPageBreak/>
        <w:t>This study</w:t>
      </w:r>
      <w:r w:rsidRPr="00B5576B">
        <w:rPr>
          <w:rFonts w:ascii="Times New Roman" w:hAnsi="Times New Roman" w:cs="Times New Roman"/>
          <w:sz w:val="24"/>
          <w:szCs w:val="24"/>
        </w:rPr>
        <w:t xml:space="preserve"> gathered the essential MP</w:t>
      </w:r>
      <w:r w:rsidR="006E4FFC">
        <w:rPr>
          <w:rFonts w:ascii="Times New Roman" w:hAnsi="Times New Roman" w:cs="Times New Roman"/>
          <w:sz w:val="24"/>
          <w:szCs w:val="24"/>
        </w:rPr>
        <w:t>O</w:t>
      </w:r>
      <w:r w:rsidRPr="00B5576B">
        <w:rPr>
          <w:rFonts w:ascii="Times New Roman" w:hAnsi="Times New Roman" w:cs="Times New Roman"/>
          <w:sz w:val="24"/>
          <w:szCs w:val="24"/>
        </w:rPr>
        <w:t>X-related data from the "Our World in Data (OWID)" website (</w:t>
      </w:r>
      <w:hyperlink r:id="rId6" w:history="1">
        <w:r w:rsidRPr="008018E9">
          <w:rPr>
            <w:rStyle w:val="Hyperlink"/>
            <w:rFonts w:ascii="Times New Roman" w:hAnsi="Times New Roman" w:cs="Times New Roman"/>
            <w:sz w:val="24"/>
            <w:szCs w:val="24"/>
          </w:rPr>
          <w:t>https://ourworldindata.org/explorers/monkeypox</w:t>
        </w:r>
      </w:hyperlink>
      <w:r w:rsidRPr="00B5576B">
        <w:rPr>
          <w:rFonts w:ascii="Times New Roman" w:hAnsi="Times New Roman" w:cs="Times New Roman"/>
          <w:sz w:val="24"/>
          <w:szCs w:val="24"/>
        </w:rPr>
        <w:t>)</w:t>
      </w:r>
      <w:r>
        <w:rPr>
          <w:rFonts w:ascii="Times New Roman" w:hAnsi="Times New Roman" w:cs="Times New Roman"/>
          <w:sz w:val="24"/>
          <w:szCs w:val="24"/>
        </w:rPr>
        <w:t xml:space="preserve"> f</w:t>
      </w:r>
      <w:r w:rsidRPr="00B5576B">
        <w:rPr>
          <w:rFonts w:ascii="Times New Roman" w:hAnsi="Times New Roman" w:cs="Times New Roman"/>
          <w:sz w:val="24"/>
          <w:szCs w:val="24"/>
        </w:rPr>
        <w:t xml:space="preserve">rom May 1, 2022, to </w:t>
      </w:r>
      <w:ins w:id="27" w:author="Mohammad Nayeem Hasan" w:date="2023-05-17T20:16:00Z">
        <w:r w:rsidR="003D2905">
          <w:rPr>
            <w:rFonts w:ascii="Times New Roman" w:hAnsi="Times New Roman" w:cs="Times New Roman"/>
            <w:sz w:val="24"/>
            <w:szCs w:val="24"/>
          </w:rPr>
          <w:t>Apri</w:t>
        </w:r>
      </w:ins>
      <w:ins w:id="28" w:author="Mohammad Nayeem Hasan" w:date="2023-05-17T20:17:00Z">
        <w:r w:rsidR="003D2905">
          <w:rPr>
            <w:rFonts w:ascii="Times New Roman" w:hAnsi="Times New Roman" w:cs="Times New Roman"/>
            <w:sz w:val="24"/>
            <w:szCs w:val="24"/>
          </w:rPr>
          <w:t xml:space="preserve">l </w:t>
        </w:r>
      </w:ins>
      <w:del w:id="29" w:author="Mohammad Nayeem Hasan" w:date="2023-05-17T20:16:00Z">
        <w:r w:rsidR="00676A82" w:rsidDel="003D2905">
          <w:rPr>
            <w:rFonts w:ascii="Times New Roman" w:hAnsi="Times New Roman" w:cs="Times New Roman"/>
            <w:sz w:val="24"/>
            <w:szCs w:val="24"/>
          </w:rPr>
          <w:delText>February</w:delText>
        </w:r>
      </w:del>
      <w:ins w:id="30" w:author="Mohammad Nayeem Hasan" w:date="2023-05-17T20:17:00Z">
        <w:r w:rsidR="003D2905">
          <w:rPr>
            <w:rFonts w:ascii="Times New Roman" w:hAnsi="Times New Roman" w:cs="Times New Roman"/>
            <w:sz w:val="24"/>
            <w:szCs w:val="24"/>
          </w:rPr>
          <w:t>30</w:t>
        </w:r>
      </w:ins>
      <w:del w:id="31" w:author="Mohammad Nayeem Hasan" w:date="2023-05-17T20:17:00Z">
        <w:r w:rsidR="00676A82" w:rsidDel="003D2905">
          <w:rPr>
            <w:rFonts w:ascii="Times New Roman" w:hAnsi="Times New Roman" w:cs="Times New Roman"/>
            <w:sz w:val="24"/>
            <w:szCs w:val="24"/>
          </w:rPr>
          <w:delText>15</w:delText>
        </w:r>
      </w:del>
      <w:r w:rsidRPr="00B5576B">
        <w:rPr>
          <w:rFonts w:ascii="Times New Roman" w:hAnsi="Times New Roman" w:cs="Times New Roman"/>
          <w:sz w:val="24"/>
          <w:szCs w:val="24"/>
        </w:rPr>
        <w:t xml:space="preserve">, 2023. This data included the total number of new cases and fatalities from </w:t>
      </w:r>
      <w:r w:rsidR="006E4FFC">
        <w:rPr>
          <w:rFonts w:ascii="Times New Roman" w:hAnsi="Times New Roman" w:cs="Times New Roman"/>
          <w:sz w:val="24"/>
          <w:szCs w:val="24"/>
        </w:rPr>
        <w:t>1</w:t>
      </w:r>
      <w:ins w:id="32" w:author="Mohammad Nayeem Hasan" w:date="2023-05-17T20:17:00Z">
        <w:r w:rsidR="003D2905">
          <w:rPr>
            <w:rFonts w:ascii="Times New Roman" w:hAnsi="Times New Roman" w:cs="Times New Roman"/>
            <w:sz w:val="24"/>
            <w:szCs w:val="24"/>
          </w:rPr>
          <w:t>03</w:t>
        </w:r>
      </w:ins>
      <w:del w:id="33" w:author="Mohammad Nayeem Hasan" w:date="2023-05-17T20:17:00Z">
        <w:r w:rsidR="006E4FFC" w:rsidDel="003D2905">
          <w:rPr>
            <w:rFonts w:ascii="Times New Roman" w:hAnsi="Times New Roman" w:cs="Times New Roman"/>
            <w:sz w:val="24"/>
            <w:szCs w:val="24"/>
          </w:rPr>
          <w:delText>10</w:delText>
        </w:r>
      </w:del>
      <w:r w:rsidR="006E4FFC" w:rsidRPr="00B5576B">
        <w:rPr>
          <w:rFonts w:ascii="Times New Roman" w:hAnsi="Times New Roman" w:cs="Times New Roman"/>
          <w:sz w:val="24"/>
          <w:szCs w:val="24"/>
        </w:rPr>
        <w:t xml:space="preserve"> </w:t>
      </w:r>
      <w:r w:rsidRPr="00B5576B">
        <w:rPr>
          <w:rFonts w:ascii="Times New Roman" w:hAnsi="Times New Roman" w:cs="Times New Roman"/>
          <w:sz w:val="24"/>
          <w:szCs w:val="24"/>
        </w:rPr>
        <w:t>different nations. In our analysis, we also gathered and used information on the prevalence of obesity (https://www.who.int/news-room/fact-sheets/detail/obesity-and-overweight). The relationship between cases/deaths and obesity was assessed using a linear regression analysis with cases/deaths as the dependent variable and the obesity rate as the independent variable.</w:t>
      </w:r>
    </w:p>
    <w:p w14:paraId="6750EAAD" w14:textId="4164FEC1" w:rsidR="00803D61" w:rsidRPr="00763920" w:rsidRDefault="00371E48" w:rsidP="009940B9">
      <w:pPr>
        <w:jc w:val="both"/>
        <w:rPr>
          <w:rFonts w:ascii="Times New Roman" w:hAnsi="Times New Roman" w:cs="Times New Roman"/>
          <w:sz w:val="24"/>
          <w:szCs w:val="24"/>
        </w:rPr>
      </w:pPr>
      <w:r w:rsidRPr="009940B9">
        <w:rPr>
          <w:rFonts w:ascii="Times New Roman" w:hAnsi="Times New Roman" w:cs="Times New Roman"/>
          <w:sz w:val="24"/>
          <w:szCs w:val="24"/>
        </w:rPr>
        <w:lastRenderedPageBreak/>
        <w:t>Among the top 10 countries with the most MP</w:t>
      </w:r>
      <w:r w:rsidR="006E4FFC">
        <w:rPr>
          <w:rFonts w:ascii="Times New Roman" w:hAnsi="Times New Roman" w:cs="Times New Roman"/>
          <w:sz w:val="24"/>
          <w:szCs w:val="24"/>
        </w:rPr>
        <w:t>O</w:t>
      </w:r>
      <w:r w:rsidRPr="009940B9">
        <w:rPr>
          <w:rFonts w:ascii="Times New Roman" w:hAnsi="Times New Roman" w:cs="Times New Roman"/>
          <w:sz w:val="24"/>
          <w:szCs w:val="24"/>
        </w:rPr>
        <w:t>X cases, the USA reported the most (</w:t>
      </w:r>
      <w:ins w:id="34" w:author="Mohammad Nayeem Hasan" w:date="2023-05-17T21:03:00Z">
        <w:r w:rsidR="00B50C22">
          <w:rPr>
            <w:rFonts w:ascii="Times New Roman" w:hAnsi="Times New Roman" w:cs="Times New Roman"/>
            <w:sz w:val="24"/>
            <w:szCs w:val="24"/>
          </w:rPr>
          <w:t>30154</w:t>
        </w:r>
      </w:ins>
      <w:del w:id="35" w:author="Mohammad Nayeem Hasan" w:date="2023-05-17T21:03:00Z">
        <w:r w:rsidRPr="009940B9" w:rsidDel="00B50C22">
          <w:rPr>
            <w:rFonts w:ascii="Times New Roman" w:hAnsi="Times New Roman" w:cs="Times New Roman"/>
            <w:sz w:val="24"/>
            <w:szCs w:val="24"/>
          </w:rPr>
          <w:delText>29</w:delText>
        </w:r>
        <w:r w:rsidR="00676A82" w:rsidDel="00B50C22">
          <w:rPr>
            <w:rFonts w:ascii="Times New Roman" w:hAnsi="Times New Roman" w:cs="Times New Roman"/>
            <w:sz w:val="24"/>
            <w:szCs w:val="24"/>
          </w:rPr>
          <w:delText>974</w:delText>
        </w:r>
      </w:del>
      <w:r w:rsidRPr="009940B9">
        <w:rPr>
          <w:rFonts w:ascii="Times New Roman" w:hAnsi="Times New Roman" w:cs="Times New Roman"/>
          <w:sz w:val="24"/>
          <w:szCs w:val="24"/>
        </w:rPr>
        <w:t xml:space="preserve"> cases), while Cana</w:t>
      </w:r>
      <w:r>
        <w:rPr>
          <w:rFonts w:ascii="Times New Roman" w:hAnsi="Times New Roman" w:cs="Times New Roman"/>
          <w:sz w:val="24"/>
          <w:szCs w:val="24"/>
        </w:rPr>
        <w:t>da the lowest (14</w:t>
      </w:r>
      <w:ins w:id="36" w:author="Mohammad Nayeem Hasan" w:date="2023-05-17T21:03:00Z">
        <w:r w:rsidR="00B50C22">
          <w:rPr>
            <w:rFonts w:ascii="Times New Roman" w:hAnsi="Times New Roman" w:cs="Times New Roman"/>
            <w:sz w:val="24"/>
            <w:szCs w:val="24"/>
          </w:rPr>
          <w:t>84</w:t>
        </w:r>
      </w:ins>
      <w:del w:id="37" w:author="Mohammad Nayeem Hasan" w:date="2023-05-17T21:03:00Z">
        <w:r w:rsidDel="00B50C22">
          <w:rPr>
            <w:rFonts w:ascii="Times New Roman" w:hAnsi="Times New Roman" w:cs="Times New Roman"/>
            <w:sz w:val="24"/>
            <w:szCs w:val="24"/>
          </w:rPr>
          <w:delText>60</w:delText>
        </w:r>
      </w:del>
      <w:r>
        <w:rPr>
          <w:rFonts w:ascii="Times New Roman" w:hAnsi="Times New Roman" w:cs="Times New Roman"/>
          <w:sz w:val="24"/>
          <w:szCs w:val="24"/>
        </w:rPr>
        <w:t xml:space="preserve"> instances). </w:t>
      </w:r>
      <w:r w:rsidRPr="009940B9">
        <w:rPr>
          <w:rFonts w:ascii="Times New Roman" w:hAnsi="Times New Roman" w:cs="Times New Roman"/>
          <w:sz w:val="24"/>
          <w:szCs w:val="24"/>
        </w:rPr>
        <w:t xml:space="preserve">By obesity rate, the USA also exhibited the highest cases (36.20%) among top cases countries, with </w:t>
      </w:r>
      <w:r w:rsidR="00676A82">
        <w:rPr>
          <w:rFonts w:ascii="Times New Roman" w:hAnsi="Times New Roman" w:cs="Times New Roman"/>
          <w:sz w:val="24"/>
          <w:szCs w:val="24"/>
        </w:rPr>
        <w:t>Peru</w:t>
      </w:r>
      <w:r>
        <w:rPr>
          <w:rFonts w:ascii="Times New Roman" w:hAnsi="Times New Roman" w:cs="Times New Roman"/>
          <w:sz w:val="24"/>
          <w:szCs w:val="24"/>
        </w:rPr>
        <w:t xml:space="preserve"> showing the lowest (</w:t>
      </w:r>
      <w:r w:rsidR="00676A82">
        <w:rPr>
          <w:rFonts w:ascii="Times New Roman" w:hAnsi="Times New Roman" w:cs="Times New Roman"/>
          <w:sz w:val="24"/>
          <w:szCs w:val="24"/>
        </w:rPr>
        <w:t>19.47</w:t>
      </w:r>
      <w:r>
        <w:rPr>
          <w:rFonts w:ascii="Times New Roman" w:hAnsi="Times New Roman" w:cs="Times New Roman"/>
          <w:sz w:val="24"/>
          <w:szCs w:val="24"/>
        </w:rPr>
        <w:t xml:space="preserve">%) </w:t>
      </w:r>
      <w:r w:rsidRPr="00763920">
        <w:rPr>
          <w:rFonts w:ascii="Times New Roman" w:hAnsi="Times New Roman" w:cs="Times New Roman"/>
          <w:sz w:val="24"/>
          <w:szCs w:val="24"/>
        </w:rPr>
        <w:t>(</w:t>
      </w:r>
      <w:r>
        <w:rPr>
          <w:rFonts w:ascii="Times New Roman" w:hAnsi="Times New Roman" w:cs="Times New Roman"/>
          <w:sz w:val="24"/>
          <w:szCs w:val="24"/>
        </w:rPr>
        <w:t>Supplementary T</w:t>
      </w:r>
      <w:r w:rsidRPr="00763920">
        <w:rPr>
          <w:rFonts w:ascii="Times New Roman" w:hAnsi="Times New Roman" w:cs="Times New Roman"/>
          <w:sz w:val="24"/>
          <w:szCs w:val="24"/>
        </w:rPr>
        <w:t>able</w:t>
      </w:r>
      <w:r>
        <w:rPr>
          <w:rFonts w:ascii="Times New Roman" w:hAnsi="Times New Roman" w:cs="Times New Roman"/>
          <w:sz w:val="24"/>
          <w:szCs w:val="24"/>
        </w:rPr>
        <w:t>-ST</w:t>
      </w:r>
      <w:r w:rsidRPr="00763920">
        <w:rPr>
          <w:rFonts w:ascii="Times New Roman" w:hAnsi="Times New Roman" w:cs="Times New Roman"/>
          <w:sz w:val="24"/>
          <w:szCs w:val="24"/>
        </w:rPr>
        <w:t>1).</w:t>
      </w:r>
      <w:r w:rsidR="006E4FFC">
        <w:rPr>
          <w:rFonts w:ascii="Times New Roman" w:hAnsi="Times New Roman" w:cs="Times New Roman"/>
          <w:sz w:val="24"/>
          <w:szCs w:val="24"/>
        </w:rPr>
        <w:t xml:space="preserve"> </w:t>
      </w:r>
      <w:r w:rsidR="009940B9" w:rsidRPr="009940B9">
        <w:rPr>
          <w:rFonts w:ascii="Times New Roman" w:hAnsi="Times New Roman" w:cs="Times New Roman"/>
          <w:sz w:val="24"/>
          <w:szCs w:val="24"/>
        </w:rPr>
        <w:t>It is also revealed that the average total number of MP</w:t>
      </w:r>
      <w:ins w:id="38" w:author="Mohammad Nayeem Hasan" w:date="2023-05-17T21:03:00Z">
        <w:r w:rsidR="00B50C22">
          <w:rPr>
            <w:rFonts w:ascii="Times New Roman" w:hAnsi="Times New Roman" w:cs="Times New Roman"/>
            <w:sz w:val="24"/>
            <w:szCs w:val="24"/>
          </w:rPr>
          <w:t>O</w:t>
        </w:r>
      </w:ins>
      <w:r w:rsidR="009940B9" w:rsidRPr="009940B9">
        <w:rPr>
          <w:rFonts w:ascii="Times New Roman" w:hAnsi="Times New Roman" w:cs="Times New Roman"/>
          <w:sz w:val="24"/>
          <w:szCs w:val="24"/>
        </w:rPr>
        <w:t xml:space="preserve">X cases in the top 10 and the world </w:t>
      </w:r>
      <w:del w:id="39" w:author="Mohammad Nayeem Hasan" w:date="2023-05-17T21:03:00Z">
        <w:r w:rsidR="00D44DCE" w:rsidDel="00B50C22">
          <w:rPr>
            <w:rFonts w:ascii="Times New Roman" w:hAnsi="Times New Roman" w:cs="Times New Roman"/>
            <w:sz w:val="24"/>
            <w:szCs w:val="24"/>
          </w:rPr>
          <w:delText>increasd</w:delText>
        </w:r>
        <w:r w:rsidR="009940B9" w:rsidRPr="009940B9" w:rsidDel="00B50C22">
          <w:rPr>
            <w:rFonts w:ascii="Times New Roman" w:hAnsi="Times New Roman" w:cs="Times New Roman"/>
            <w:sz w:val="24"/>
            <w:szCs w:val="24"/>
          </w:rPr>
          <w:delText xml:space="preserve"> </w:delText>
        </w:r>
      </w:del>
      <w:ins w:id="40" w:author="Mohammad Nayeem Hasan" w:date="2023-05-17T21:03:00Z">
        <w:r w:rsidR="00B50C22">
          <w:rPr>
            <w:rFonts w:ascii="Times New Roman" w:hAnsi="Times New Roman" w:cs="Times New Roman"/>
            <w:sz w:val="24"/>
            <w:szCs w:val="24"/>
          </w:rPr>
          <w:t>increased</w:t>
        </w:r>
        <w:r w:rsidR="00B50C22" w:rsidRPr="009940B9">
          <w:rPr>
            <w:rFonts w:ascii="Times New Roman" w:hAnsi="Times New Roman" w:cs="Times New Roman"/>
            <w:sz w:val="24"/>
            <w:szCs w:val="24"/>
          </w:rPr>
          <w:t xml:space="preserve"> </w:t>
        </w:r>
      </w:ins>
      <w:r w:rsidR="009940B9" w:rsidRPr="009940B9">
        <w:rPr>
          <w:rFonts w:ascii="Times New Roman" w:hAnsi="Times New Roman" w:cs="Times New Roman"/>
          <w:sz w:val="24"/>
          <w:szCs w:val="24"/>
        </w:rPr>
        <w:t>by 0.0</w:t>
      </w:r>
      <w:ins w:id="41" w:author="Mohammad Nayeem Hasan" w:date="2023-05-17T21:04:00Z">
        <w:r w:rsidR="00B50C22">
          <w:rPr>
            <w:rFonts w:ascii="Times New Roman" w:hAnsi="Times New Roman" w:cs="Times New Roman"/>
            <w:sz w:val="24"/>
            <w:szCs w:val="24"/>
          </w:rPr>
          <w:t>5</w:t>
        </w:r>
      </w:ins>
      <w:del w:id="42" w:author="Mohammad Nayeem Hasan" w:date="2023-05-17T21:04:00Z">
        <w:r w:rsidR="009940B9" w:rsidRPr="009940B9" w:rsidDel="00B50C22">
          <w:rPr>
            <w:rFonts w:ascii="Times New Roman" w:hAnsi="Times New Roman" w:cs="Times New Roman"/>
            <w:sz w:val="24"/>
            <w:szCs w:val="24"/>
          </w:rPr>
          <w:delText>4</w:delText>
        </w:r>
      </w:del>
      <w:r w:rsidR="009940B9" w:rsidRPr="009940B9">
        <w:rPr>
          <w:rFonts w:ascii="Times New Roman" w:hAnsi="Times New Roman" w:cs="Times New Roman"/>
          <w:sz w:val="24"/>
          <w:szCs w:val="24"/>
        </w:rPr>
        <w:t>% and 0.0</w:t>
      </w:r>
      <w:ins w:id="43" w:author="Mohammad Nayeem Hasan" w:date="2023-05-17T21:04:00Z">
        <w:r w:rsidR="00B50C22">
          <w:rPr>
            <w:rFonts w:ascii="Times New Roman" w:hAnsi="Times New Roman" w:cs="Times New Roman"/>
            <w:sz w:val="24"/>
            <w:szCs w:val="24"/>
          </w:rPr>
          <w:t>6</w:t>
        </w:r>
      </w:ins>
      <w:del w:id="44" w:author="Mohammad Nayeem Hasan" w:date="2023-05-17T21:04:00Z">
        <w:r w:rsidR="00AA1159" w:rsidDel="00B50C22">
          <w:rPr>
            <w:rFonts w:ascii="Times New Roman" w:hAnsi="Times New Roman" w:cs="Times New Roman"/>
            <w:sz w:val="24"/>
            <w:szCs w:val="24"/>
          </w:rPr>
          <w:delText>4</w:delText>
        </w:r>
      </w:del>
      <w:r w:rsidR="009940B9" w:rsidRPr="009940B9">
        <w:rPr>
          <w:rFonts w:ascii="Times New Roman" w:hAnsi="Times New Roman" w:cs="Times New Roman"/>
          <w:sz w:val="24"/>
          <w:szCs w:val="24"/>
        </w:rPr>
        <w:t xml:space="preserve">%, respectively </w:t>
      </w:r>
      <w:r w:rsidR="009940B9">
        <w:rPr>
          <w:rFonts w:ascii="Times New Roman" w:hAnsi="Times New Roman" w:cs="Times New Roman"/>
          <w:sz w:val="24"/>
          <w:szCs w:val="24"/>
        </w:rPr>
        <w:t>if the obesity rate rises by 1% (</w:t>
      </w:r>
      <w:r w:rsidR="006E4FFC">
        <w:rPr>
          <w:rFonts w:ascii="Times New Roman" w:hAnsi="Times New Roman" w:cs="Times New Roman"/>
          <w:sz w:val="24"/>
          <w:szCs w:val="24"/>
        </w:rPr>
        <w:t>Supplementary T</w:t>
      </w:r>
      <w:r w:rsidR="006E4FFC" w:rsidRPr="00763920">
        <w:rPr>
          <w:rFonts w:ascii="Times New Roman" w:hAnsi="Times New Roman" w:cs="Times New Roman"/>
          <w:sz w:val="24"/>
          <w:szCs w:val="24"/>
        </w:rPr>
        <w:t>able</w:t>
      </w:r>
      <w:r w:rsidR="006E4FFC">
        <w:rPr>
          <w:rFonts w:ascii="Times New Roman" w:hAnsi="Times New Roman" w:cs="Times New Roman"/>
          <w:sz w:val="24"/>
          <w:szCs w:val="24"/>
        </w:rPr>
        <w:t>-ST2</w:t>
      </w:r>
      <w:r w:rsidR="009940B9">
        <w:rPr>
          <w:rFonts w:ascii="Times New Roman" w:hAnsi="Times New Roman" w:cs="Times New Roman"/>
          <w:sz w:val="24"/>
          <w:szCs w:val="24"/>
        </w:rPr>
        <w:t>)</w:t>
      </w:r>
      <w:r w:rsidR="00803D61" w:rsidRPr="00763920">
        <w:rPr>
          <w:rFonts w:ascii="Times New Roman" w:hAnsi="Times New Roman" w:cs="Times New Roman"/>
          <w:sz w:val="24"/>
          <w:szCs w:val="24"/>
        </w:rPr>
        <w:t xml:space="preserve">. </w:t>
      </w:r>
      <w:r w:rsidR="009940B9" w:rsidRPr="009940B9">
        <w:rPr>
          <w:rFonts w:ascii="Times New Roman" w:hAnsi="Times New Roman" w:cs="Times New Roman"/>
          <w:sz w:val="24"/>
          <w:szCs w:val="24"/>
        </w:rPr>
        <w:t xml:space="preserve">In the top </w:t>
      </w:r>
      <w:r w:rsidR="00151FAA">
        <w:rPr>
          <w:rFonts w:ascii="Times New Roman" w:hAnsi="Times New Roman" w:cs="Times New Roman"/>
          <w:sz w:val="24"/>
          <w:szCs w:val="24"/>
        </w:rPr>
        <w:t>10 countries</w:t>
      </w:r>
      <w:r w:rsidR="009940B9" w:rsidRPr="009940B9">
        <w:rPr>
          <w:rFonts w:ascii="Times New Roman" w:hAnsi="Times New Roman" w:cs="Times New Roman"/>
          <w:sz w:val="24"/>
          <w:szCs w:val="24"/>
        </w:rPr>
        <w:t xml:space="preserve"> and globally, the model explained </w:t>
      </w:r>
      <w:ins w:id="45" w:author="Mohammad Nayeem Hasan" w:date="2023-05-17T21:04:00Z">
        <w:r w:rsidR="00B50C22">
          <w:rPr>
            <w:rFonts w:ascii="Times New Roman" w:hAnsi="Times New Roman" w:cs="Times New Roman"/>
            <w:sz w:val="24"/>
            <w:szCs w:val="24"/>
          </w:rPr>
          <w:t>35.4</w:t>
        </w:r>
      </w:ins>
      <w:del w:id="46" w:author="Mohammad Nayeem Hasan" w:date="2023-05-17T21:04:00Z">
        <w:r w:rsidR="009940B9" w:rsidRPr="009940B9" w:rsidDel="00B50C22">
          <w:rPr>
            <w:rFonts w:ascii="Times New Roman" w:hAnsi="Times New Roman" w:cs="Times New Roman"/>
            <w:sz w:val="24"/>
            <w:szCs w:val="24"/>
          </w:rPr>
          <w:delText>40.</w:delText>
        </w:r>
        <w:r w:rsidR="00AA1159" w:rsidDel="00B50C22">
          <w:rPr>
            <w:rFonts w:ascii="Times New Roman" w:hAnsi="Times New Roman" w:cs="Times New Roman"/>
            <w:sz w:val="24"/>
            <w:szCs w:val="24"/>
          </w:rPr>
          <w:delText>19</w:delText>
        </w:r>
      </w:del>
      <w:r w:rsidR="009940B9" w:rsidRPr="009940B9">
        <w:rPr>
          <w:rFonts w:ascii="Times New Roman" w:hAnsi="Times New Roman" w:cs="Times New Roman"/>
          <w:sz w:val="24"/>
          <w:szCs w:val="24"/>
        </w:rPr>
        <w:t xml:space="preserve">% and </w:t>
      </w:r>
      <w:ins w:id="47" w:author="Mohammad Nayeem Hasan" w:date="2023-05-17T21:05:00Z">
        <w:r w:rsidR="00B50C22">
          <w:rPr>
            <w:rFonts w:ascii="Times New Roman" w:hAnsi="Times New Roman" w:cs="Times New Roman"/>
            <w:sz w:val="24"/>
            <w:szCs w:val="24"/>
          </w:rPr>
          <w:t>7.74</w:t>
        </w:r>
      </w:ins>
      <w:del w:id="48" w:author="Mohammad Nayeem Hasan" w:date="2023-05-17T21:05:00Z">
        <w:r w:rsidR="009940B9" w:rsidRPr="009940B9" w:rsidDel="00B50C22">
          <w:rPr>
            <w:rFonts w:ascii="Times New Roman" w:hAnsi="Times New Roman" w:cs="Times New Roman"/>
            <w:sz w:val="24"/>
            <w:szCs w:val="24"/>
          </w:rPr>
          <w:delText>8.3</w:delText>
        </w:r>
        <w:r w:rsidR="00AA1159" w:rsidDel="00B50C22">
          <w:rPr>
            <w:rFonts w:ascii="Times New Roman" w:hAnsi="Times New Roman" w:cs="Times New Roman"/>
            <w:sz w:val="24"/>
            <w:szCs w:val="24"/>
          </w:rPr>
          <w:delText>2</w:delText>
        </w:r>
      </w:del>
      <w:r w:rsidR="009940B9" w:rsidRPr="009940B9">
        <w:rPr>
          <w:rFonts w:ascii="Times New Roman" w:hAnsi="Times New Roman" w:cs="Times New Roman"/>
          <w:sz w:val="24"/>
          <w:szCs w:val="24"/>
        </w:rPr>
        <w:t xml:space="preserve">% of </w:t>
      </w:r>
      <w:r w:rsidR="00D44DCE">
        <w:rPr>
          <w:rFonts w:ascii="Times New Roman" w:hAnsi="Times New Roman" w:cs="Times New Roman"/>
          <w:sz w:val="24"/>
          <w:szCs w:val="24"/>
        </w:rPr>
        <w:t xml:space="preserve">the </w:t>
      </w:r>
      <w:r w:rsidR="009940B9" w:rsidRPr="009940B9">
        <w:rPr>
          <w:rFonts w:ascii="Times New Roman" w:hAnsi="Times New Roman" w:cs="Times New Roman"/>
          <w:sz w:val="24"/>
          <w:szCs w:val="24"/>
        </w:rPr>
        <w:t>total variation, respectively.</w:t>
      </w:r>
      <w:r w:rsidR="00803D61" w:rsidRPr="00763920">
        <w:rPr>
          <w:rFonts w:ascii="Times New Roman" w:hAnsi="Times New Roman" w:cs="Times New Roman"/>
          <w:sz w:val="24"/>
          <w:szCs w:val="24"/>
        </w:rPr>
        <w:t xml:space="preserve"> </w:t>
      </w:r>
      <w:del w:id="49" w:author="Mohammad Nayeem Hasan" w:date="2023-05-17T21:03:00Z">
        <w:r w:rsidR="00803D61" w:rsidRPr="00763920" w:rsidDel="00B50C22">
          <w:rPr>
            <w:rFonts w:ascii="Times New Roman" w:hAnsi="Times New Roman" w:cs="Times New Roman"/>
            <w:sz w:val="24"/>
            <w:szCs w:val="24"/>
          </w:rPr>
          <w:delText xml:space="preserve">The </w:delText>
        </w:r>
      </w:del>
      <w:r w:rsidR="00803D61" w:rsidRPr="00763920">
        <w:rPr>
          <w:rFonts w:ascii="Times New Roman" w:hAnsi="Times New Roman" w:cs="Times New Roman"/>
          <w:sz w:val="24"/>
          <w:szCs w:val="24"/>
        </w:rPr>
        <w:t xml:space="preserve">Pearson’s correlation coefficient and scatter plot showed </w:t>
      </w:r>
      <w:r w:rsidR="00D44DCE">
        <w:rPr>
          <w:rFonts w:ascii="Times New Roman" w:hAnsi="Times New Roman" w:cs="Times New Roman"/>
          <w:sz w:val="24"/>
          <w:szCs w:val="24"/>
        </w:rPr>
        <w:t xml:space="preserve">a </w:t>
      </w:r>
      <w:r w:rsidR="00803D61" w:rsidRPr="00763920">
        <w:rPr>
          <w:rFonts w:ascii="Times New Roman" w:hAnsi="Times New Roman" w:cs="Times New Roman"/>
          <w:sz w:val="24"/>
          <w:szCs w:val="24"/>
        </w:rPr>
        <w:t>perfect positive linear relationship (r=0.</w:t>
      </w:r>
      <w:ins w:id="50" w:author="Mohammad Nayeem Hasan" w:date="2023-05-17T21:05:00Z">
        <w:r w:rsidR="00B50C22">
          <w:rPr>
            <w:rFonts w:ascii="Times New Roman" w:hAnsi="Times New Roman" w:cs="Times New Roman"/>
            <w:sz w:val="24"/>
            <w:szCs w:val="24"/>
          </w:rPr>
          <w:t>596</w:t>
        </w:r>
      </w:ins>
      <w:del w:id="51" w:author="Mohammad Nayeem Hasan" w:date="2023-05-17T21:05:00Z">
        <w:r w:rsidR="00803D61" w:rsidRPr="00763920" w:rsidDel="00B50C22">
          <w:rPr>
            <w:rFonts w:ascii="Times New Roman" w:hAnsi="Times New Roman" w:cs="Times New Roman"/>
            <w:sz w:val="24"/>
            <w:szCs w:val="24"/>
          </w:rPr>
          <w:delText>634</w:delText>
        </w:r>
      </w:del>
      <w:r w:rsidR="00803D61" w:rsidRPr="00763920">
        <w:rPr>
          <w:rFonts w:ascii="Times New Roman" w:hAnsi="Times New Roman" w:cs="Times New Roman"/>
          <w:sz w:val="24"/>
          <w:szCs w:val="24"/>
        </w:rPr>
        <w:t xml:space="preserve"> and r=0.2</w:t>
      </w:r>
      <w:ins w:id="52" w:author="Mohammad Nayeem Hasan" w:date="2023-05-17T21:06:00Z">
        <w:r w:rsidR="00B50C22">
          <w:rPr>
            <w:rFonts w:ascii="Times New Roman" w:hAnsi="Times New Roman" w:cs="Times New Roman"/>
            <w:sz w:val="24"/>
            <w:szCs w:val="24"/>
          </w:rPr>
          <w:t>7</w:t>
        </w:r>
      </w:ins>
      <w:del w:id="53" w:author="Mohammad Nayeem Hasan" w:date="2023-05-17T21:06:00Z">
        <w:r w:rsidR="00803D61" w:rsidRPr="00763920" w:rsidDel="00B50C22">
          <w:rPr>
            <w:rFonts w:ascii="Times New Roman" w:hAnsi="Times New Roman" w:cs="Times New Roman"/>
            <w:sz w:val="24"/>
            <w:szCs w:val="24"/>
          </w:rPr>
          <w:delText>8</w:delText>
        </w:r>
      </w:del>
      <w:r w:rsidR="00AA1159">
        <w:rPr>
          <w:rFonts w:ascii="Times New Roman" w:hAnsi="Times New Roman" w:cs="Times New Roman"/>
          <w:sz w:val="24"/>
          <w:szCs w:val="24"/>
        </w:rPr>
        <w:t>8</w:t>
      </w:r>
      <w:r w:rsidR="00803D61" w:rsidRPr="00763920">
        <w:rPr>
          <w:rFonts w:ascii="Times New Roman" w:hAnsi="Times New Roman" w:cs="Times New Roman"/>
          <w:sz w:val="24"/>
          <w:szCs w:val="24"/>
        </w:rPr>
        <w:t xml:space="preserve">) between total cases and </w:t>
      </w:r>
      <w:r w:rsidR="00D44DCE">
        <w:rPr>
          <w:rFonts w:ascii="Times New Roman" w:hAnsi="Times New Roman" w:cs="Times New Roman"/>
          <w:sz w:val="24"/>
          <w:szCs w:val="24"/>
        </w:rPr>
        <w:t xml:space="preserve">the </w:t>
      </w:r>
      <w:r w:rsidR="00803D61" w:rsidRPr="00763920">
        <w:rPr>
          <w:rFonts w:ascii="Times New Roman" w:hAnsi="Times New Roman" w:cs="Times New Roman"/>
          <w:sz w:val="24"/>
          <w:szCs w:val="24"/>
        </w:rPr>
        <w:t xml:space="preserve">obesity rate of </w:t>
      </w:r>
      <w:r w:rsidR="00D44DCE">
        <w:rPr>
          <w:rFonts w:ascii="Times New Roman" w:hAnsi="Times New Roman" w:cs="Times New Roman"/>
          <w:sz w:val="24"/>
          <w:szCs w:val="24"/>
        </w:rPr>
        <w:t xml:space="preserve">the </w:t>
      </w:r>
      <w:r w:rsidR="00803D61" w:rsidRPr="00763920">
        <w:rPr>
          <w:rFonts w:ascii="Times New Roman" w:hAnsi="Times New Roman" w:cs="Times New Roman"/>
          <w:sz w:val="24"/>
          <w:szCs w:val="24"/>
        </w:rPr>
        <w:t xml:space="preserve">top 10 </w:t>
      </w:r>
      <w:r w:rsidR="00151FAA">
        <w:rPr>
          <w:rFonts w:ascii="Times New Roman" w:hAnsi="Times New Roman" w:cs="Times New Roman"/>
          <w:sz w:val="24"/>
          <w:szCs w:val="24"/>
        </w:rPr>
        <w:t xml:space="preserve">countries </w:t>
      </w:r>
      <w:r w:rsidR="00803D61" w:rsidRPr="00763920">
        <w:rPr>
          <w:rFonts w:ascii="Times New Roman" w:hAnsi="Times New Roman" w:cs="Times New Roman"/>
          <w:sz w:val="24"/>
          <w:szCs w:val="24"/>
        </w:rPr>
        <w:t>and world MPX cases (</w:t>
      </w:r>
      <w:r w:rsidR="006E4FFC">
        <w:rPr>
          <w:rFonts w:ascii="Times New Roman" w:hAnsi="Times New Roman" w:cs="Times New Roman"/>
          <w:sz w:val="24"/>
          <w:szCs w:val="24"/>
        </w:rPr>
        <w:t>Supplementary T</w:t>
      </w:r>
      <w:r w:rsidR="006E4FFC" w:rsidRPr="00763920">
        <w:rPr>
          <w:rFonts w:ascii="Times New Roman" w:hAnsi="Times New Roman" w:cs="Times New Roman"/>
          <w:sz w:val="24"/>
          <w:szCs w:val="24"/>
        </w:rPr>
        <w:t>able</w:t>
      </w:r>
      <w:r w:rsidR="006E4FFC">
        <w:rPr>
          <w:rFonts w:ascii="Times New Roman" w:hAnsi="Times New Roman" w:cs="Times New Roman"/>
          <w:sz w:val="24"/>
          <w:szCs w:val="24"/>
        </w:rPr>
        <w:t xml:space="preserve">-ST2 </w:t>
      </w:r>
      <w:r w:rsidR="00803D61" w:rsidRPr="00763920">
        <w:rPr>
          <w:rFonts w:ascii="Times New Roman" w:hAnsi="Times New Roman" w:cs="Times New Roman"/>
          <w:sz w:val="24"/>
          <w:szCs w:val="24"/>
        </w:rPr>
        <w:t xml:space="preserve">and </w:t>
      </w:r>
      <w:r w:rsidR="00D44DCE">
        <w:rPr>
          <w:rFonts w:ascii="Times New Roman" w:hAnsi="Times New Roman" w:cs="Times New Roman"/>
          <w:sz w:val="24"/>
          <w:szCs w:val="24"/>
        </w:rPr>
        <w:t>F</w:t>
      </w:r>
      <w:r w:rsidR="00803D61" w:rsidRPr="00763920">
        <w:rPr>
          <w:rFonts w:ascii="Times New Roman" w:hAnsi="Times New Roman" w:cs="Times New Roman"/>
          <w:sz w:val="24"/>
          <w:szCs w:val="24"/>
        </w:rPr>
        <w:t>igure 1).</w:t>
      </w:r>
      <w:r w:rsidR="006E4FFC">
        <w:rPr>
          <w:rFonts w:ascii="Times New Roman" w:hAnsi="Times New Roman" w:cs="Times New Roman"/>
          <w:sz w:val="24"/>
          <w:szCs w:val="24"/>
        </w:rPr>
        <w:t xml:space="preserve"> </w:t>
      </w:r>
      <w:r w:rsidR="009940B9" w:rsidRPr="009940B9">
        <w:rPr>
          <w:rFonts w:ascii="Times New Roman" w:hAnsi="Times New Roman" w:cs="Times New Roman"/>
          <w:sz w:val="24"/>
          <w:szCs w:val="24"/>
        </w:rPr>
        <w:t>The majority of MP</w:t>
      </w:r>
      <w:ins w:id="54" w:author="Mohammad Nayeem Hasan" w:date="2023-05-17T21:06:00Z">
        <w:r w:rsidR="00B50C22">
          <w:rPr>
            <w:rFonts w:ascii="Times New Roman" w:hAnsi="Times New Roman" w:cs="Times New Roman"/>
            <w:sz w:val="24"/>
            <w:szCs w:val="24"/>
          </w:rPr>
          <w:t>O</w:t>
        </w:r>
      </w:ins>
      <w:r w:rsidR="009940B9" w:rsidRPr="009940B9">
        <w:rPr>
          <w:rFonts w:ascii="Times New Roman" w:hAnsi="Times New Roman" w:cs="Times New Roman"/>
          <w:sz w:val="24"/>
          <w:szCs w:val="24"/>
        </w:rPr>
        <w:t>X deaths (</w:t>
      </w:r>
      <w:ins w:id="55" w:author="Mohammad Nayeem Hasan" w:date="2023-05-17T21:06:00Z">
        <w:r w:rsidR="00B50C22">
          <w:rPr>
            <w:rFonts w:ascii="Times New Roman" w:hAnsi="Times New Roman" w:cs="Times New Roman"/>
            <w:sz w:val="24"/>
            <w:szCs w:val="24"/>
          </w:rPr>
          <w:t>42</w:t>
        </w:r>
      </w:ins>
      <w:del w:id="56" w:author="Mohammad Nayeem Hasan" w:date="2023-05-17T21:06:00Z">
        <w:r w:rsidR="009940B9" w:rsidRPr="009940B9" w:rsidDel="00B50C22">
          <w:rPr>
            <w:rFonts w:ascii="Times New Roman" w:hAnsi="Times New Roman" w:cs="Times New Roman"/>
            <w:sz w:val="24"/>
            <w:szCs w:val="24"/>
          </w:rPr>
          <w:delText>2</w:delText>
        </w:r>
        <w:r w:rsidR="00AA1159" w:rsidDel="00B50C22">
          <w:rPr>
            <w:rFonts w:ascii="Times New Roman" w:hAnsi="Times New Roman" w:cs="Times New Roman"/>
            <w:sz w:val="24"/>
            <w:szCs w:val="24"/>
          </w:rPr>
          <w:delText>8</w:delText>
        </w:r>
      </w:del>
      <w:r w:rsidR="009940B9" w:rsidRPr="009940B9">
        <w:rPr>
          <w:rFonts w:ascii="Times New Roman" w:hAnsi="Times New Roman" w:cs="Times New Roman"/>
          <w:sz w:val="24"/>
          <w:szCs w:val="24"/>
        </w:rPr>
        <w:t>), as well as obe</w:t>
      </w:r>
      <w:r w:rsidR="00946738">
        <w:rPr>
          <w:rFonts w:ascii="Times New Roman" w:hAnsi="Times New Roman" w:cs="Times New Roman"/>
          <w:sz w:val="24"/>
          <w:szCs w:val="24"/>
        </w:rPr>
        <w:t xml:space="preserve">sity (36.20%), </w:t>
      </w:r>
      <w:ins w:id="57" w:author="Mohammad Nayeem Hasan" w:date="2023-05-17T21:06:00Z">
        <w:r w:rsidR="00B50C22">
          <w:rPr>
            <w:rFonts w:ascii="Times New Roman" w:hAnsi="Times New Roman" w:cs="Times New Roman"/>
            <w:sz w:val="24"/>
            <w:szCs w:val="24"/>
          </w:rPr>
          <w:t xml:space="preserve">also </w:t>
        </w:r>
      </w:ins>
      <w:del w:id="58" w:author="Mohammad Nayeem Hasan" w:date="2023-05-17T21:06:00Z">
        <w:r w:rsidR="00946738" w:rsidDel="00B50C22">
          <w:rPr>
            <w:rFonts w:ascii="Times New Roman" w:hAnsi="Times New Roman" w:cs="Times New Roman"/>
            <w:sz w:val="24"/>
            <w:szCs w:val="24"/>
          </w:rPr>
          <w:delText xml:space="preserve">occur </w:delText>
        </w:r>
      </w:del>
      <w:ins w:id="59" w:author="Mohammad Nayeem Hasan" w:date="2023-05-17T21:06:00Z">
        <w:r w:rsidR="00B50C22">
          <w:rPr>
            <w:rFonts w:ascii="Times New Roman" w:hAnsi="Times New Roman" w:cs="Times New Roman"/>
            <w:sz w:val="24"/>
            <w:szCs w:val="24"/>
          </w:rPr>
          <w:t>occur</w:t>
        </w:r>
        <w:r w:rsidR="00B50C22">
          <w:rPr>
            <w:rFonts w:ascii="Times New Roman" w:hAnsi="Times New Roman" w:cs="Times New Roman"/>
            <w:sz w:val="24"/>
            <w:szCs w:val="24"/>
          </w:rPr>
          <w:t xml:space="preserve"> </w:t>
        </w:r>
      </w:ins>
      <w:r w:rsidR="00946738">
        <w:rPr>
          <w:rFonts w:ascii="Times New Roman" w:hAnsi="Times New Roman" w:cs="Times New Roman"/>
          <w:sz w:val="24"/>
          <w:szCs w:val="24"/>
        </w:rPr>
        <w:t>in the US</w:t>
      </w:r>
      <w:ins w:id="60" w:author="Mohammad Nayeem Hasan" w:date="2023-05-17T21:06:00Z">
        <w:r w:rsidR="00B50C22">
          <w:rPr>
            <w:rFonts w:ascii="Times New Roman" w:hAnsi="Times New Roman" w:cs="Times New Roman"/>
            <w:sz w:val="24"/>
            <w:szCs w:val="24"/>
          </w:rPr>
          <w:t>A</w:t>
        </w:r>
      </w:ins>
      <w:r w:rsidR="00946738">
        <w:rPr>
          <w:rFonts w:ascii="Times New Roman" w:hAnsi="Times New Roman" w:cs="Times New Roman"/>
          <w:sz w:val="24"/>
          <w:szCs w:val="24"/>
        </w:rPr>
        <w:t xml:space="preserve">. </w:t>
      </w:r>
      <w:r w:rsidR="009940B9" w:rsidRPr="009940B9">
        <w:rPr>
          <w:rFonts w:ascii="Times New Roman" w:hAnsi="Times New Roman" w:cs="Times New Roman"/>
          <w:sz w:val="24"/>
          <w:szCs w:val="24"/>
        </w:rPr>
        <w:t xml:space="preserve">Among the top 10 countries with the highest death rates, </w:t>
      </w:r>
      <w:r w:rsidR="00AA1159">
        <w:rPr>
          <w:rFonts w:ascii="Times New Roman" w:hAnsi="Times New Roman" w:cs="Times New Roman"/>
          <w:sz w:val="24"/>
          <w:szCs w:val="24"/>
        </w:rPr>
        <w:t>Argentina</w:t>
      </w:r>
      <w:r w:rsidR="00151FAA">
        <w:rPr>
          <w:rFonts w:ascii="Times New Roman" w:hAnsi="Times New Roman" w:cs="Times New Roman"/>
          <w:sz w:val="24"/>
          <w:szCs w:val="24"/>
        </w:rPr>
        <w:t xml:space="preserve"> (</w:t>
      </w:r>
      <w:r w:rsidR="00AA1159">
        <w:rPr>
          <w:rFonts w:ascii="Times New Roman" w:hAnsi="Times New Roman" w:cs="Times New Roman"/>
          <w:sz w:val="24"/>
          <w:szCs w:val="24"/>
        </w:rPr>
        <w:t>2</w:t>
      </w:r>
      <w:r w:rsidR="00151FAA">
        <w:rPr>
          <w:rFonts w:ascii="Times New Roman" w:hAnsi="Times New Roman" w:cs="Times New Roman"/>
          <w:sz w:val="24"/>
          <w:szCs w:val="24"/>
        </w:rPr>
        <w:t>)</w:t>
      </w:r>
      <w:r w:rsidR="006E4FFC">
        <w:rPr>
          <w:rFonts w:ascii="Times New Roman" w:hAnsi="Times New Roman" w:cs="Times New Roman"/>
          <w:sz w:val="24"/>
          <w:szCs w:val="24"/>
        </w:rPr>
        <w:t xml:space="preserve"> </w:t>
      </w:r>
      <w:del w:id="61" w:author="Mohammad Nayeem Hasan" w:date="2023-05-17T21:06:00Z">
        <w:r w:rsidR="009940B9" w:rsidRPr="009940B9" w:rsidDel="00B50C22">
          <w:rPr>
            <w:rFonts w:ascii="Times New Roman" w:hAnsi="Times New Roman" w:cs="Times New Roman"/>
            <w:sz w:val="24"/>
            <w:szCs w:val="24"/>
          </w:rPr>
          <w:delText xml:space="preserve">and </w:delText>
        </w:r>
        <w:r w:rsidR="00AA1159" w:rsidDel="00B50C22">
          <w:rPr>
            <w:rFonts w:ascii="Times New Roman" w:hAnsi="Times New Roman" w:cs="Times New Roman"/>
            <w:sz w:val="24"/>
            <w:szCs w:val="24"/>
          </w:rPr>
          <w:delText>Chile</w:delText>
        </w:r>
        <w:r w:rsidR="00151FAA" w:rsidDel="00B50C22">
          <w:rPr>
            <w:rFonts w:ascii="Times New Roman" w:hAnsi="Times New Roman" w:cs="Times New Roman"/>
            <w:sz w:val="24"/>
            <w:szCs w:val="24"/>
          </w:rPr>
          <w:delText xml:space="preserve"> (</w:delText>
        </w:r>
        <w:r w:rsidR="00AA1159" w:rsidDel="00B50C22">
          <w:rPr>
            <w:rFonts w:ascii="Times New Roman" w:hAnsi="Times New Roman" w:cs="Times New Roman"/>
            <w:sz w:val="24"/>
            <w:szCs w:val="24"/>
          </w:rPr>
          <w:delText>2</w:delText>
        </w:r>
        <w:r w:rsidR="00151FAA" w:rsidDel="00B50C22">
          <w:rPr>
            <w:rFonts w:ascii="Times New Roman" w:hAnsi="Times New Roman" w:cs="Times New Roman"/>
            <w:sz w:val="24"/>
            <w:szCs w:val="24"/>
          </w:rPr>
          <w:delText>)</w:delText>
        </w:r>
        <w:r w:rsidR="009940B9" w:rsidRPr="009940B9" w:rsidDel="00B50C22">
          <w:rPr>
            <w:rFonts w:ascii="Times New Roman" w:hAnsi="Times New Roman" w:cs="Times New Roman"/>
            <w:sz w:val="24"/>
            <w:szCs w:val="24"/>
          </w:rPr>
          <w:delText xml:space="preserve"> </w:delText>
        </w:r>
      </w:del>
      <w:del w:id="62" w:author="Mohammad Nayeem Hasan" w:date="2023-05-17T21:07:00Z">
        <w:r w:rsidR="009940B9" w:rsidRPr="009940B9" w:rsidDel="00B50C22">
          <w:rPr>
            <w:rFonts w:ascii="Times New Roman" w:hAnsi="Times New Roman" w:cs="Times New Roman"/>
            <w:sz w:val="24"/>
            <w:szCs w:val="24"/>
          </w:rPr>
          <w:delText>have</w:delText>
        </w:r>
      </w:del>
      <w:ins w:id="63" w:author="Mohammad Nayeem Hasan" w:date="2023-05-17T21:07:00Z">
        <w:r w:rsidR="00B50C22">
          <w:rPr>
            <w:rFonts w:ascii="Times New Roman" w:hAnsi="Times New Roman" w:cs="Times New Roman"/>
            <w:sz w:val="24"/>
            <w:szCs w:val="24"/>
          </w:rPr>
          <w:t>has</w:t>
        </w:r>
      </w:ins>
      <w:r w:rsidR="009940B9" w:rsidRPr="009940B9">
        <w:rPr>
          <w:rFonts w:ascii="Times New Roman" w:hAnsi="Times New Roman" w:cs="Times New Roman"/>
          <w:sz w:val="24"/>
          <w:szCs w:val="24"/>
        </w:rPr>
        <w:t xml:space="preserve"> the fewest MP</w:t>
      </w:r>
      <w:ins w:id="64" w:author="Mohammad Nayeem Hasan" w:date="2023-05-17T21:06:00Z">
        <w:r w:rsidR="00B50C22">
          <w:rPr>
            <w:rFonts w:ascii="Times New Roman" w:hAnsi="Times New Roman" w:cs="Times New Roman"/>
            <w:sz w:val="24"/>
            <w:szCs w:val="24"/>
          </w:rPr>
          <w:t>O</w:t>
        </w:r>
      </w:ins>
      <w:r w:rsidR="009940B9" w:rsidRPr="009940B9">
        <w:rPr>
          <w:rFonts w:ascii="Times New Roman" w:hAnsi="Times New Roman" w:cs="Times New Roman"/>
          <w:sz w:val="24"/>
          <w:szCs w:val="24"/>
        </w:rPr>
        <w:t xml:space="preserve">X </w:t>
      </w:r>
      <w:del w:id="65" w:author="Mohammad Nayeem Hasan" w:date="2023-05-17T21:03:00Z">
        <w:r w:rsidR="009940B9" w:rsidRPr="009940B9" w:rsidDel="00B50C22">
          <w:rPr>
            <w:rFonts w:ascii="Times New Roman" w:hAnsi="Times New Roman" w:cs="Times New Roman"/>
            <w:sz w:val="24"/>
            <w:szCs w:val="24"/>
          </w:rPr>
          <w:delText xml:space="preserve">deathsand </w:delText>
        </w:r>
      </w:del>
      <w:ins w:id="66" w:author="Mohammad Nayeem Hasan" w:date="2023-05-17T21:03:00Z">
        <w:r w:rsidR="00B50C22">
          <w:rPr>
            <w:rFonts w:ascii="Times New Roman" w:hAnsi="Times New Roman" w:cs="Times New Roman"/>
            <w:sz w:val="24"/>
            <w:szCs w:val="24"/>
          </w:rPr>
          <w:t>deaths in</w:t>
        </w:r>
        <w:r w:rsidR="00B50C22" w:rsidRPr="009940B9">
          <w:rPr>
            <w:rFonts w:ascii="Times New Roman" w:hAnsi="Times New Roman" w:cs="Times New Roman"/>
            <w:sz w:val="24"/>
            <w:szCs w:val="24"/>
          </w:rPr>
          <w:t xml:space="preserve"> </w:t>
        </w:r>
      </w:ins>
      <w:r w:rsidR="009940B9" w:rsidRPr="009940B9">
        <w:rPr>
          <w:rFonts w:ascii="Times New Roman" w:hAnsi="Times New Roman" w:cs="Times New Roman"/>
          <w:sz w:val="24"/>
          <w:szCs w:val="24"/>
        </w:rPr>
        <w:t>the percentages of obese people (28.</w:t>
      </w:r>
      <w:r w:rsidR="00AA1159">
        <w:rPr>
          <w:rFonts w:ascii="Times New Roman" w:hAnsi="Times New Roman" w:cs="Times New Roman"/>
          <w:sz w:val="24"/>
          <w:szCs w:val="24"/>
        </w:rPr>
        <w:t>3</w:t>
      </w:r>
      <w:r w:rsidR="00151FAA">
        <w:rPr>
          <w:rFonts w:ascii="Times New Roman" w:hAnsi="Times New Roman" w:cs="Times New Roman"/>
          <w:sz w:val="24"/>
          <w:szCs w:val="24"/>
        </w:rPr>
        <w:t>0</w:t>
      </w:r>
      <w:r w:rsidR="009940B9" w:rsidRPr="009940B9">
        <w:rPr>
          <w:rFonts w:ascii="Times New Roman" w:hAnsi="Times New Roman" w:cs="Times New Roman"/>
          <w:sz w:val="24"/>
          <w:szCs w:val="24"/>
        </w:rPr>
        <w:t>%</w:t>
      </w:r>
      <w:del w:id="67" w:author="Mohammad Nayeem Hasan" w:date="2023-05-17T21:07:00Z">
        <w:r w:rsidR="00946738" w:rsidDel="00B50C22">
          <w:rPr>
            <w:rFonts w:ascii="Times New Roman" w:hAnsi="Times New Roman" w:cs="Times New Roman"/>
            <w:sz w:val="24"/>
            <w:szCs w:val="24"/>
          </w:rPr>
          <w:delText xml:space="preserve">and </w:delText>
        </w:r>
        <w:r w:rsidR="00AA1159" w:rsidDel="00B50C22">
          <w:rPr>
            <w:rFonts w:ascii="Times New Roman" w:hAnsi="Times New Roman" w:cs="Times New Roman"/>
            <w:sz w:val="24"/>
            <w:szCs w:val="24"/>
          </w:rPr>
          <w:delText>28.00</w:delText>
        </w:r>
        <w:r w:rsidR="00946738" w:rsidDel="00B50C22">
          <w:rPr>
            <w:rFonts w:ascii="Times New Roman" w:hAnsi="Times New Roman" w:cs="Times New Roman"/>
            <w:sz w:val="24"/>
            <w:szCs w:val="24"/>
          </w:rPr>
          <w:delText>%, respectively</w:delText>
        </w:r>
      </w:del>
      <w:r w:rsidR="00946738">
        <w:rPr>
          <w:rFonts w:ascii="Times New Roman" w:hAnsi="Times New Roman" w:cs="Times New Roman"/>
          <w:sz w:val="24"/>
          <w:szCs w:val="24"/>
        </w:rPr>
        <w:t xml:space="preserve">) </w:t>
      </w:r>
      <w:r w:rsidR="00803D61" w:rsidRPr="00763920">
        <w:rPr>
          <w:rFonts w:ascii="Times New Roman" w:hAnsi="Times New Roman" w:cs="Times New Roman"/>
          <w:sz w:val="24"/>
          <w:szCs w:val="24"/>
        </w:rPr>
        <w:t>(</w:t>
      </w:r>
      <w:r w:rsidR="00B75185">
        <w:rPr>
          <w:rFonts w:ascii="Times New Roman" w:hAnsi="Times New Roman" w:cs="Times New Roman"/>
          <w:sz w:val="24"/>
          <w:szCs w:val="24"/>
        </w:rPr>
        <w:t xml:space="preserve">Supplementary table-ST </w:t>
      </w:r>
      <w:r w:rsidR="006E4FFC">
        <w:rPr>
          <w:rFonts w:ascii="Times New Roman" w:hAnsi="Times New Roman" w:cs="Times New Roman"/>
          <w:sz w:val="24"/>
          <w:szCs w:val="24"/>
        </w:rPr>
        <w:t>1</w:t>
      </w:r>
      <w:r w:rsidR="00803D61" w:rsidRPr="00763920">
        <w:rPr>
          <w:rFonts w:ascii="Times New Roman" w:hAnsi="Times New Roman" w:cs="Times New Roman"/>
          <w:sz w:val="24"/>
          <w:szCs w:val="24"/>
        </w:rPr>
        <w:t>).</w:t>
      </w:r>
    </w:p>
    <w:p w14:paraId="2647DFB1" w14:textId="03A69E86" w:rsidR="00803D61" w:rsidRPr="00763920" w:rsidRDefault="00946738" w:rsidP="00D44DCE">
      <w:pPr>
        <w:jc w:val="both"/>
        <w:rPr>
          <w:rFonts w:ascii="Times New Roman" w:hAnsi="Times New Roman" w:cs="Times New Roman"/>
          <w:sz w:val="24"/>
          <w:szCs w:val="24"/>
        </w:rPr>
      </w:pPr>
      <w:r w:rsidRPr="00946738">
        <w:rPr>
          <w:rFonts w:ascii="Times New Roman" w:hAnsi="Times New Roman" w:cs="Times New Roman"/>
          <w:sz w:val="24"/>
          <w:szCs w:val="24"/>
        </w:rPr>
        <w:t>The average number of deaths in MP</w:t>
      </w:r>
      <w:ins w:id="68" w:author="Mohammad Nayeem Hasan" w:date="2023-05-17T21:07:00Z">
        <w:r w:rsidR="00B50C22">
          <w:rPr>
            <w:rFonts w:ascii="Times New Roman" w:hAnsi="Times New Roman" w:cs="Times New Roman"/>
            <w:sz w:val="24"/>
            <w:szCs w:val="24"/>
          </w:rPr>
          <w:t>O</w:t>
        </w:r>
      </w:ins>
      <w:r w:rsidRPr="00946738">
        <w:rPr>
          <w:rFonts w:ascii="Times New Roman" w:hAnsi="Times New Roman" w:cs="Times New Roman"/>
          <w:sz w:val="24"/>
          <w:szCs w:val="24"/>
        </w:rPr>
        <w:t>X increases by 0.</w:t>
      </w:r>
      <w:ins w:id="69" w:author="Mohammad Nayeem Hasan" w:date="2023-05-17T21:07:00Z">
        <w:r w:rsidR="00B50C22">
          <w:rPr>
            <w:rFonts w:ascii="Times New Roman" w:hAnsi="Times New Roman" w:cs="Times New Roman"/>
            <w:sz w:val="24"/>
            <w:szCs w:val="24"/>
          </w:rPr>
          <w:t>41</w:t>
        </w:r>
      </w:ins>
      <w:del w:id="70" w:author="Mohammad Nayeem Hasan" w:date="2023-05-17T21:07:00Z">
        <w:r w:rsidRPr="00946738" w:rsidDel="00B50C22">
          <w:rPr>
            <w:rFonts w:ascii="Times New Roman" w:hAnsi="Times New Roman" w:cs="Times New Roman"/>
            <w:sz w:val="24"/>
            <w:szCs w:val="24"/>
          </w:rPr>
          <w:delText>3</w:delText>
        </w:r>
        <w:r w:rsidR="00AA1159" w:rsidDel="00B50C22">
          <w:rPr>
            <w:rFonts w:ascii="Times New Roman" w:hAnsi="Times New Roman" w:cs="Times New Roman"/>
            <w:sz w:val="24"/>
            <w:szCs w:val="24"/>
          </w:rPr>
          <w:delText>9</w:delText>
        </w:r>
      </w:del>
      <w:r w:rsidRPr="00946738">
        <w:rPr>
          <w:rFonts w:ascii="Times New Roman" w:hAnsi="Times New Roman" w:cs="Times New Roman"/>
          <w:sz w:val="24"/>
          <w:szCs w:val="24"/>
        </w:rPr>
        <w:t xml:space="preserve"> times for every 1% increase in the obesity rate</w:t>
      </w:r>
      <w:r w:rsidR="00AA1159">
        <w:rPr>
          <w:rFonts w:ascii="Times New Roman" w:hAnsi="Times New Roman" w:cs="Times New Roman"/>
          <w:sz w:val="24"/>
          <w:szCs w:val="24"/>
        </w:rPr>
        <w:t xml:space="preserve"> in </w:t>
      </w:r>
      <w:ins w:id="71" w:author="Mohammad Nayeem Hasan" w:date="2023-05-17T21:07:00Z">
        <w:r w:rsidR="00B50C22">
          <w:rPr>
            <w:rFonts w:ascii="Times New Roman" w:hAnsi="Times New Roman" w:cs="Times New Roman"/>
            <w:sz w:val="24"/>
            <w:szCs w:val="24"/>
          </w:rPr>
          <w:t xml:space="preserve">the </w:t>
        </w:r>
      </w:ins>
      <w:r w:rsidR="00AA1159">
        <w:rPr>
          <w:rFonts w:ascii="Times New Roman" w:hAnsi="Times New Roman" w:cs="Times New Roman"/>
          <w:sz w:val="24"/>
          <w:szCs w:val="24"/>
        </w:rPr>
        <w:t>top 10 deaths countries</w:t>
      </w:r>
      <w:r w:rsidRPr="00946738">
        <w:rPr>
          <w:rFonts w:ascii="Times New Roman" w:hAnsi="Times New Roman" w:cs="Times New Roman"/>
          <w:sz w:val="24"/>
          <w:szCs w:val="24"/>
        </w:rPr>
        <w:t xml:space="preserve">. The model explained </w:t>
      </w:r>
      <w:ins w:id="72" w:author="Mohammad Nayeem Hasan" w:date="2023-05-17T21:07:00Z">
        <w:r w:rsidR="00B50C22">
          <w:rPr>
            <w:rFonts w:ascii="Times New Roman" w:hAnsi="Times New Roman" w:cs="Times New Roman"/>
            <w:sz w:val="24"/>
            <w:szCs w:val="24"/>
          </w:rPr>
          <w:t>34.26</w:t>
        </w:r>
      </w:ins>
      <w:del w:id="73" w:author="Mohammad Nayeem Hasan" w:date="2023-05-17T21:07:00Z">
        <w:r w:rsidRPr="00946738" w:rsidDel="00B50C22">
          <w:rPr>
            <w:rFonts w:ascii="Times New Roman" w:hAnsi="Times New Roman" w:cs="Times New Roman"/>
            <w:sz w:val="24"/>
            <w:szCs w:val="24"/>
          </w:rPr>
          <w:delText>13.</w:delText>
        </w:r>
        <w:r w:rsidR="00AA1159" w:rsidDel="00B50C22">
          <w:rPr>
            <w:rFonts w:ascii="Times New Roman" w:hAnsi="Times New Roman" w:cs="Times New Roman"/>
            <w:sz w:val="24"/>
            <w:szCs w:val="24"/>
          </w:rPr>
          <w:delText>46</w:delText>
        </w:r>
      </w:del>
      <w:r w:rsidRPr="00946738">
        <w:rPr>
          <w:rFonts w:ascii="Times New Roman" w:hAnsi="Times New Roman" w:cs="Times New Roman"/>
          <w:sz w:val="24"/>
          <w:szCs w:val="24"/>
        </w:rPr>
        <w:t xml:space="preserve">% of the total variation </w:t>
      </w:r>
      <w:r>
        <w:rPr>
          <w:rFonts w:ascii="Times New Roman" w:hAnsi="Times New Roman" w:cs="Times New Roman"/>
          <w:sz w:val="24"/>
          <w:szCs w:val="24"/>
        </w:rPr>
        <w:t>(</w:t>
      </w:r>
      <w:r w:rsidRPr="00763920">
        <w:rPr>
          <w:rFonts w:ascii="Times New Roman" w:hAnsi="Times New Roman" w:cs="Times New Roman"/>
          <w:sz w:val="24"/>
          <w:szCs w:val="24"/>
        </w:rPr>
        <w:t xml:space="preserve">Table </w:t>
      </w:r>
      <w:r>
        <w:rPr>
          <w:rFonts w:ascii="Times New Roman" w:hAnsi="Times New Roman" w:cs="Times New Roman"/>
          <w:sz w:val="24"/>
          <w:szCs w:val="24"/>
        </w:rPr>
        <w:t>2)</w:t>
      </w:r>
      <w:r w:rsidRPr="00946738">
        <w:rPr>
          <w:rFonts w:ascii="Times New Roman" w:hAnsi="Times New Roman" w:cs="Times New Roman"/>
          <w:sz w:val="24"/>
          <w:szCs w:val="24"/>
        </w:rPr>
        <w:t xml:space="preserve">. </w:t>
      </w:r>
      <w:del w:id="74" w:author="Mohammad Nayeem Hasan" w:date="2023-05-17T21:07:00Z">
        <w:r w:rsidRPr="00946738" w:rsidDel="00B50C22">
          <w:rPr>
            <w:rFonts w:ascii="Times New Roman" w:hAnsi="Times New Roman" w:cs="Times New Roman"/>
            <w:sz w:val="24"/>
            <w:szCs w:val="24"/>
          </w:rPr>
          <w:delText xml:space="preserve">The </w:delText>
        </w:r>
      </w:del>
      <w:r w:rsidRPr="00946738">
        <w:rPr>
          <w:rFonts w:ascii="Times New Roman" w:hAnsi="Times New Roman" w:cs="Times New Roman"/>
          <w:sz w:val="24"/>
          <w:szCs w:val="24"/>
        </w:rPr>
        <w:t>Pearson’s correlation coefficient and scatter plot showed a positive linear relationship (r=0.</w:t>
      </w:r>
      <w:ins w:id="75" w:author="Mohammad Nayeem Hasan" w:date="2023-05-17T21:08:00Z">
        <w:r w:rsidR="00B50C22">
          <w:rPr>
            <w:rFonts w:ascii="Times New Roman" w:hAnsi="Times New Roman" w:cs="Times New Roman"/>
            <w:sz w:val="24"/>
            <w:szCs w:val="24"/>
          </w:rPr>
          <w:t>585</w:t>
        </w:r>
      </w:ins>
      <w:del w:id="76" w:author="Mohammad Nayeem Hasan" w:date="2023-05-17T21:07:00Z">
        <w:r w:rsidRPr="00946738" w:rsidDel="00B50C22">
          <w:rPr>
            <w:rFonts w:ascii="Times New Roman" w:hAnsi="Times New Roman" w:cs="Times New Roman"/>
            <w:sz w:val="24"/>
            <w:szCs w:val="24"/>
          </w:rPr>
          <w:delText>36</w:delText>
        </w:r>
        <w:r w:rsidR="00AA1159" w:rsidDel="00B50C22">
          <w:rPr>
            <w:rFonts w:ascii="Times New Roman" w:hAnsi="Times New Roman" w:cs="Times New Roman"/>
            <w:sz w:val="24"/>
            <w:szCs w:val="24"/>
          </w:rPr>
          <w:delText>7</w:delText>
        </w:r>
      </w:del>
      <w:r w:rsidRPr="00946738">
        <w:rPr>
          <w:rFonts w:ascii="Times New Roman" w:hAnsi="Times New Roman" w:cs="Times New Roman"/>
          <w:sz w:val="24"/>
          <w:szCs w:val="24"/>
        </w:rPr>
        <w:t>) between total deaths and the obesity rate of the top 10 MP</w:t>
      </w:r>
      <w:ins w:id="77" w:author="Mohammad Nayeem Hasan" w:date="2023-05-17T21:08:00Z">
        <w:r w:rsidR="00B50C22">
          <w:rPr>
            <w:rFonts w:ascii="Times New Roman" w:hAnsi="Times New Roman" w:cs="Times New Roman"/>
            <w:sz w:val="24"/>
            <w:szCs w:val="24"/>
          </w:rPr>
          <w:t>O</w:t>
        </w:r>
      </w:ins>
      <w:r w:rsidRPr="00946738">
        <w:rPr>
          <w:rFonts w:ascii="Times New Roman" w:hAnsi="Times New Roman" w:cs="Times New Roman"/>
          <w:sz w:val="24"/>
          <w:szCs w:val="24"/>
        </w:rPr>
        <w:t xml:space="preserve">X deaths countries </w:t>
      </w:r>
      <w:r w:rsidR="00803D61" w:rsidRPr="00763920">
        <w:rPr>
          <w:rFonts w:ascii="Times New Roman" w:hAnsi="Times New Roman" w:cs="Times New Roman"/>
          <w:sz w:val="24"/>
          <w:szCs w:val="24"/>
        </w:rPr>
        <w:t>(</w:t>
      </w:r>
      <w:r w:rsidR="006E4FFC">
        <w:rPr>
          <w:rFonts w:ascii="Times New Roman" w:hAnsi="Times New Roman" w:cs="Times New Roman"/>
          <w:sz w:val="24"/>
          <w:szCs w:val="24"/>
        </w:rPr>
        <w:t>Supplementary T</w:t>
      </w:r>
      <w:r w:rsidR="006E4FFC" w:rsidRPr="00763920">
        <w:rPr>
          <w:rFonts w:ascii="Times New Roman" w:hAnsi="Times New Roman" w:cs="Times New Roman"/>
          <w:sz w:val="24"/>
          <w:szCs w:val="24"/>
        </w:rPr>
        <w:t>able</w:t>
      </w:r>
      <w:r w:rsidR="006E4FFC">
        <w:rPr>
          <w:rFonts w:ascii="Times New Roman" w:hAnsi="Times New Roman" w:cs="Times New Roman"/>
          <w:sz w:val="24"/>
          <w:szCs w:val="24"/>
        </w:rPr>
        <w:t>-ST2</w:t>
      </w:r>
      <w:r w:rsidR="00803D61" w:rsidRPr="00763920">
        <w:rPr>
          <w:rFonts w:ascii="Times New Roman" w:hAnsi="Times New Roman" w:cs="Times New Roman"/>
          <w:sz w:val="24"/>
          <w:szCs w:val="24"/>
        </w:rPr>
        <w:t xml:space="preserve"> and </w:t>
      </w:r>
      <w:r>
        <w:rPr>
          <w:rFonts w:ascii="Times New Roman" w:hAnsi="Times New Roman" w:cs="Times New Roman"/>
          <w:sz w:val="24"/>
          <w:szCs w:val="24"/>
        </w:rPr>
        <w:t>F</w:t>
      </w:r>
      <w:r w:rsidR="00803D61" w:rsidRPr="00763920">
        <w:rPr>
          <w:rFonts w:ascii="Times New Roman" w:hAnsi="Times New Roman" w:cs="Times New Roman"/>
          <w:sz w:val="24"/>
          <w:szCs w:val="24"/>
        </w:rPr>
        <w:t>igure 1).</w:t>
      </w:r>
    </w:p>
    <w:p w14:paraId="2E5D51E8" w14:textId="0A5C92B2" w:rsidR="00803D61" w:rsidRDefault="006B1280" w:rsidP="00803D61">
      <w:pPr>
        <w:rPr>
          <w:rFonts w:ascii="Times New Roman" w:hAnsi="Times New Roman" w:cs="Times New Roman"/>
          <w:sz w:val="24"/>
          <w:szCs w:val="24"/>
        </w:rPr>
      </w:pPr>
      <w:del w:id="78" w:author="Mohammad Nayeem Hasan" w:date="2023-05-17T21:15:00Z">
        <w:r w:rsidDel="00C638EA">
          <w:rPr>
            <w:noProof/>
          </w:rPr>
          <w:lastRenderedPageBreak/>
          <w:drawing>
            <wp:inline distT="0" distB="0" distL="0" distR="0" wp14:anchorId="5FF38E0B" wp14:editId="7FC94179">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del>
      <w:ins w:id="79" w:author="Mohammad Nayeem Hasan" w:date="2023-05-17T21:16:00Z">
        <w:r w:rsidR="00CC6958">
          <w:rPr>
            <w:noProof/>
          </w:rPr>
          <w:drawing>
            <wp:inline distT="0" distB="0" distL="0" distR="0" wp14:anchorId="2D266318" wp14:editId="0FBEB26B">
              <wp:extent cx="5943600" cy="5943600"/>
              <wp:effectExtent l="0" t="0" r="0" b="0"/>
              <wp:docPr id="1730457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ins>
    </w:p>
    <w:p w14:paraId="4D1C0B7F" w14:textId="77777777" w:rsidR="008140F5" w:rsidRPr="00763920" w:rsidRDefault="008140F5" w:rsidP="008140F5">
      <w:pPr>
        <w:rPr>
          <w:rFonts w:ascii="Times New Roman" w:hAnsi="Times New Roman" w:cs="Times New Roman"/>
          <w:sz w:val="24"/>
          <w:szCs w:val="24"/>
        </w:rPr>
      </w:pPr>
      <w:r w:rsidRPr="00763920">
        <w:rPr>
          <w:rFonts w:ascii="Times New Roman" w:hAnsi="Times New Roman" w:cs="Times New Roman"/>
          <w:sz w:val="24"/>
          <w:szCs w:val="24"/>
        </w:rPr>
        <w:t>Figure 1: Scatter plot with regression line between total cases and deaths of MPX with obesity rate.</w:t>
      </w:r>
    </w:p>
    <w:p w14:paraId="47F1D549" w14:textId="241638FB" w:rsidR="00674879" w:rsidRDefault="00946738" w:rsidP="0070749A">
      <w:pPr>
        <w:pStyle w:val="NormalWeb"/>
        <w:shd w:val="clear" w:color="auto" w:fill="FFFFFF"/>
        <w:jc w:val="both"/>
        <w:textAlignment w:val="baseline"/>
      </w:pPr>
      <w:r w:rsidRPr="00946738">
        <w:t xml:space="preserve">Our findings indicate a substantial association between obesity and MPXV cases, with the top countries with the prevalence of obese individuals affecting relatively more people, despite the lack of research-based </w:t>
      </w:r>
      <w:r>
        <w:t>evidence about MPOX and obesity</w:t>
      </w:r>
      <w:r w:rsidR="00B75185">
        <w:t xml:space="preserve">. </w:t>
      </w:r>
      <w:r w:rsidR="0070749A" w:rsidRPr="0070749A">
        <w:t>According to WHO statistics, the Americas and Europe had the highest percentage of obese adults, and these two continents also suf</w:t>
      </w:r>
      <w:r w:rsidR="0070749A">
        <w:t>fered the worst effects of MPOX rather than others</w:t>
      </w:r>
      <w:r w:rsidR="00B75185" w:rsidRPr="00B75185">
        <w:t>.</w:t>
      </w:r>
      <w:r w:rsidR="006E4FFC">
        <w:t xml:space="preserve"> </w:t>
      </w:r>
      <w:r w:rsidR="0070749A" w:rsidRPr="0070749A">
        <w:rPr>
          <w:spacing w:val="-2"/>
        </w:rPr>
        <w:t>One needs to monitor their health, and blood lipid levels, get guidance from a nutritionist, partake in enough physical activity, and manage their diet to handle the significant problem of obesity.</w:t>
      </w:r>
      <w:r w:rsidR="006E4FFC">
        <w:rPr>
          <w:spacing w:val="-2"/>
        </w:rPr>
        <w:t xml:space="preserve"> </w:t>
      </w:r>
      <w:r w:rsidR="0070749A" w:rsidRPr="0070749A">
        <w:rPr>
          <w:spacing w:val="-2"/>
        </w:rPr>
        <w:t>Two doses of the JYNNEOS MPXV vaccine are us</w:t>
      </w:r>
      <w:r w:rsidR="00D44DCE">
        <w:rPr>
          <w:spacing w:val="-2"/>
        </w:rPr>
        <w:t>ed to prevent this infection, despite the longevity of vaccination action</w:t>
      </w:r>
      <w:r w:rsidR="0070749A" w:rsidRPr="0070749A">
        <w:rPr>
          <w:spacing w:val="-2"/>
        </w:rPr>
        <w:t xml:space="preserve"> yet unclear</w:t>
      </w:r>
      <w:r w:rsidR="006E4FFC">
        <w:rPr>
          <w:spacing w:val="-2"/>
        </w:rPr>
        <w:t xml:space="preserve"> </w:t>
      </w:r>
      <w:r w:rsidR="006E4FFC">
        <w:rPr>
          <w:shd w:val="clear" w:color="auto" w:fill="FFFFFF"/>
        </w:rPr>
        <w:t>[5]</w:t>
      </w:r>
      <w:r w:rsidR="0070749A" w:rsidRPr="0070749A">
        <w:rPr>
          <w:spacing w:val="-2"/>
        </w:rPr>
        <w:t>.</w:t>
      </w:r>
      <w:r w:rsidR="006E4FFC">
        <w:rPr>
          <w:spacing w:val="-2"/>
        </w:rPr>
        <w:t xml:space="preserve"> </w:t>
      </w:r>
      <w:r w:rsidR="0070749A" w:rsidRPr="0070749A">
        <w:rPr>
          <w:spacing w:val="-2"/>
        </w:rPr>
        <w:t xml:space="preserve">Some </w:t>
      </w:r>
      <w:r w:rsidR="0070749A" w:rsidRPr="0070749A">
        <w:rPr>
          <w:spacing w:val="-2"/>
        </w:rPr>
        <w:lastRenderedPageBreak/>
        <w:t xml:space="preserve">nations have policies </w:t>
      </w:r>
      <w:r w:rsidR="00D44DCE">
        <w:rPr>
          <w:spacing w:val="-2"/>
        </w:rPr>
        <w:t>or are creating them to provide vaccines to people who may be at risk, including laboratory staff,</w:t>
      </w:r>
      <w:r w:rsidR="0070749A" w:rsidRPr="0070749A">
        <w:rPr>
          <w:spacing w:val="-2"/>
        </w:rPr>
        <w:t xml:space="preserve"> quick reaction teams, and healthcare professionals</w:t>
      </w:r>
      <w:r w:rsidR="0070749A">
        <w:rPr>
          <w:spacing w:val="-2"/>
        </w:rPr>
        <w:t xml:space="preserve">. </w:t>
      </w:r>
      <w:r w:rsidR="0070749A" w:rsidRPr="0070749A">
        <w:t xml:space="preserve">The primary preventative method for </w:t>
      </w:r>
      <w:r w:rsidR="00D44DCE">
        <w:t>M</w:t>
      </w:r>
      <w:r w:rsidR="0070749A" w:rsidRPr="0070749A">
        <w:t>onkeypox involves increasing public knowledge of risk factors and teaching individuals about the steps they may take to lessen virus exposure.</w:t>
      </w:r>
      <w:ins w:id="80" w:author="Mohammad Nayeem Hasan" w:date="2023-05-17T21:15:00Z">
        <w:r w:rsidR="00C638EA">
          <w:t xml:space="preserve"> </w:t>
        </w:r>
      </w:ins>
      <w:r w:rsidR="0070749A" w:rsidRPr="0070749A">
        <w:t>According to this data, obese patients may need to take more care and adhere to recommended practices in order to safeguard themselves against MPXV infection.</w:t>
      </w:r>
    </w:p>
    <w:p w14:paraId="23903CAB" w14:textId="77777777" w:rsidR="006E4FFC" w:rsidRDefault="006E4FFC" w:rsidP="006E4FF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Conflicts of Interest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All</w:t>
      </w:r>
      <w:proofErr w:type="gramEnd"/>
      <w:r>
        <w:rPr>
          <w:rFonts w:ascii="Times New Roman" w:eastAsia="Times New Roman" w:hAnsi="Times New Roman" w:cs="Times New Roman"/>
          <w:sz w:val="24"/>
          <w:szCs w:val="24"/>
        </w:rPr>
        <w:t xml:space="preserve"> the authors have no conflict of interest</w:t>
      </w:r>
    </w:p>
    <w:p w14:paraId="6F743C38" w14:textId="77777777" w:rsidR="006E4FFC" w:rsidRDefault="006E4FFC" w:rsidP="006E4FF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Funding</w:t>
      </w:r>
      <w:r>
        <w:rPr>
          <w:rFonts w:ascii="Times New Roman" w:eastAsia="Times New Roman" w:hAnsi="Times New Roman" w:cs="Times New Roman"/>
          <w:sz w:val="24"/>
          <w:szCs w:val="24"/>
        </w:rPr>
        <w:t xml:space="preserve"> – Nil </w:t>
      </w:r>
    </w:p>
    <w:p w14:paraId="593710DA" w14:textId="77777777" w:rsidR="006E4FFC" w:rsidRDefault="006E4FFC" w:rsidP="006E4FF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Ethical Approval</w:t>
      </w:r>
      <w:r>
        <w:rPr>
          <w:rFonts w:ascii="Times New Roman" w:eastAsia="Times New Roman" w:hAnsi="Times New Roman" w:cs="Times New Roman"/>
          <w:sz w:val="24"/>
          <w:szCs w:val="24"/>
        </w:rPr>
        <w:t xml:space="preserve"> – Not Required</w:t>
      </w:r>
    </w:p>
    <w:p w14:paraId="308E533D" w14:textId="77777777" w:rsidR="006E4FFC" w:rsidRDefault="006E4FFC" w:rsidP="006E4FF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Informed Consent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Not</w:t>
      </w:r>
      <w:proofErr w:type="gramEnd"/>
      <w:r>
        <w:rPr>
          <w:rFonts w:ascii="Times New Roman" w:eastAsia="Times New Roman" w:hAnsi="Times New Roman" w:cs="Times New Roman"/>
          <w:sz w:val="24"/>
          <w:szCs w:val="24"/>
        </w:rPr>
        <w:t xml:space="preserve"> Applicable</w:t>
      </w:r>
    </w:p>
    <w:p w14:paraId="5F1C0F0B" w14:textId="77777777" w:rsidR="006E4FFC" w:rsidRDefault="006E4FFC" w:rsidP="006E4F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Availability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Not</w:t>
      </w:r>
      <w:proofErr w:type="gramEnd"/>
      <w:r>
        <w:rPr>
          <w:rFonts w:ascii="Times New Roman" w:eastAsia="Times New Roman" w:hAnsi="Times New Roman" w:cs="Times New Roman"/>
          <w:sz w:val="24"/>
          <w:szCs w:val="24"/>
        </w:rPr>
        <w:t xml:space="preserve"> Applicable</w:t>
      </w:r>
    </w:p>
    <w:p w14:paraId="527A0890" w14:textId="77777777" w:rsidR="008140F5" w:rsidRDefault="008140F5" w:rsidP="0070749A">
      <w:pPr>
        <w:pStyle w:val="NormalWeb"/>
        <w:shd w:val="clear" w:color="auto" w:fill="FFFFFF"/>
        <w:jc w:val="both"/>
        <w:textAlignment w:val="baseline"/>
      </w:pPr>
    </w:p>
    <w:p w14:paraId="2EA767E9" w14:textId="77777777" w:rsidR="008140F5" w:rsidRDefault="008140F5" w:rsidP="0070749A">
      <w:pPr>
        <w:pStyle w:val="NormalWeb"/>
        <w:shd w:val="clear" w:color="auto" w:fill="FFFFFF"/>
        <w:jc w:val="both"/>
        <w:textAlignment w:val="baseline"/>
        <w:rPr>
          <w:b/>
        </w:rPr>
      </w:pPr>
      <w:r w:rsidRPr="008140F5">
        <w:rPr>
          <w:b/>
        </w:rPr>
        <w:t>References</w:t>
      </w:r>
    </w:p>
    <w:p w14:paraId="674A2930" w14:textId="77777777" w:rsidR="008140F5" w:rsidRPr="008140F5" w:rsidRDefault="006E4FFC" w:rsidP="008140F5">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Pr>
          <w:rFonts w:ascii="Times New Roman" w:hAnsi="Times New Roman" w:cs="Times New Roman"/>
          <w:sz w:val="24"/>
          <w:szCs w:val="24"/>
          <w:shd w:val="clear" w:color="auto" w:fill="FFFFFF"/>
        </w:rPr>
        <w:t xml:space="preserve">[1] </w:t>
      </w:r>
      <w:r w:rsidR="008140F5" w:rsidRPr="008140F5">
        <w:rPr>
          <w:rFonts w:ascii="Times New Roman" w:hAnsi="Times New Roman" w:cs="Times New Roman"/>
          <w:noProof/>
          <w:sz w:val="24"/>
          <w:szCs w:val="24"/>
        </w:rPr>
        <w:t>WHO, 2022a; Available from: https://www.who.int/europe/news/item/23-07-2022-who-director-general-declares-the-ongoing-monkeypox-outbreak-a-public-health-event-of-international-concern; Accessed date: 30 January, 2023</w:t>
      </w:r>
    </w:p>
    <w:p w14:paraId="231B0496" w14:textId="77777777" w:rsidR="008140F5" w:rsidRPr="008140F5" w:rsidRDefault="006E4FFC" w:rsidP="008140F5">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Pr>
          <w:rFonts w:ascii="Times New Roman" w:hAnsi="Times New Roman" w:cs="Times New Roman"/>
          <w:sz w:val="24"/>
          <w:szCs w:val="24"/>
          <w:shd w:val="clear" w:color="auto" w:fill="FFFFFF"/>
        </w:rPr>
        <w:t xml:space="preserve">[2] </w:t>
      </w:r>
      <w:r w:rsidR="008140F5" w:rsidRPr="008140F5">
        <w:rPr>
          <w:rFonts w:ascii="Times New Roman" w:hAnsi="Times New Roman" w:cs="Times New Roman"/>
          <w:noProof/>
          <w:sz w:val="24"/>
          <w:szCs w:val="24"/>
        </w:rPr>
        <w:t>WHO, 2022b; Available from: https://www.who.int/news-room/fact-sheets/detail/obesity-and-overweight; Accessed date: 30 January, 2023</w:t>
      </w:r>
    </w:p>
    <w:p w14:paraId="5E8BA26A" w14:textId="77777777" w:rsidR="006E4FFC" w:rsidRPr="008140F5" w:rsidRDefault="006E4FFC" w:rsidP="006E4FFC">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Pr>
          <w:rFonts w:ascii="Times New Roman" w:hAnsi="Times New Roman" w:cs="Times New Roman"/>
          <w:sz w:val="24"/>
          <w:szCs w:val="24"/>
          <w:shd w:val="clear" w:color="auto" w:fill="FFFFFF"/>
        </w:rPr>
        <w:t xml:space="preserve">[3] </w:t>
      </w:r>
      <w:r w:rsidRPr="008140F5">
        <w:rPr>
          <w:rFonts w:ascii="Times New Roman" w:hAnsi="Times New Roman" w:cs="Times New Roman"/>
          <w:noProof/>
          <w:sz w:val="24"/>
          <w:szCs w:val="24"/>
        </w:rPr>
        <w:t>Islam, M. A., Ahammed, T., Ahmed Noor, S. T., Hasan, M. N., Hoque, M. N., Tiwari, A., Harapan, H., Dhama, K., Islam, T., &amp; Bhattacharya, P. (2022</w:t>
      </w:r>
      <w:r>
        <w:rPr>
          <w:rFonts w:ascii="Times New Roman" w:hAnsi="Times New Roman" w:cs="Times New Roman"/>
          <w:noProof/>
          <w:sz w:val="24"/>
          <w:szCs w:val="24"/>
        </w:rPr>
        <w:t>a</w:t>
      </w:r>
      <w:r w:rsidRPr="008140F5">
        <w:rPr>
          <w:rFonts w:ascii="Times New Roman" w:hAnsi="Times New Roman" w:cs="Times New Roman"/>
          <w:noProof/>
          <w:sz w:val="24"/>
          <w:szCs w:val="24"/>
        </w:rPr>
        <w:t xml:space="preserve">). An Estimation of Five-decade Long Monkeypox Case Fatality Rate: Systematic Review and Meta-analysis. </w:t>
      </w:r>
      <w:r w:rsidRPr="008140F5">
        <w:rPr>
          <w:rFonts w:ascii="Times New Roman" w:hAnsi="Times New Roman" w:cs="Times New Roman"/>
          <w:i/>
          <w:iCs/>
          <w:noProof/>
          <w:sz w:val="24"/>
          <w:szCs w:val="24"/>
        </w:rPr>
        <w:t>Journal of Pure and Applied Microbiology</w:t>
      </w:r>
      <w:r w:rsidRPr="008140F5">
        <w:rPr>
          <w:rFonts w:ascii="Times New Roman" w:hAnsi="Times New Roman" w:cs="Times New Roman"/>
          <w:noProof/>
          <w:sz w:val="24"/>
          <w:szCs w:val="24"/>
        </w:rPr>
        <w:t>. https://doi.org/10.22207/JPAM.16.SPL1.16</w:t>
      </w:r>
    </w:p>
    <w:p w14:paraId="2DE2B7FE" w14:textId="77777777" w:rsidR="008140F5" w:rsidRPr="008140F5" w:rsidRDefault="00AE4830" w:rsidP="00EC29F8">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Pr>
          <w:b/>
        </w:rPr>
        <w:fldChar w:fldCharType="begin" w:fldLock="1"/>
      </w:r>
      <w:r w:rsidR="008140F5">
        <w:rPr>
          <w:b/>
        </w:rPr>
        <w:instrText xml:space="preserve">ADDIN Mendeley Bibliography CSL_BIBLIOGRAPHY </w:instrText>
      </w:r>
      <w:r>
        <w:rPr>
          <w:b/>
        </w:rPr>
        <w:fldChar w:fldCharType="separate"/>
      </w:r>
    </w:p>
    <w:p w14:paraId="6DB94BEF" w14:textId="77777777" w:rsidR="008140F5" w:rsidRPr="008140F5" w:rsidRDefault="006E4FFC" w:rsidP="008140F5">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Pr>
          <w:rFonts w:ascii="Times New Roman" w:hAnsi="Times New Roman" w:cs="Times New Roman"/>
          <w:sz w:val="24"/>
          <w:szCs w:val="24"/>
          <w:shd w:val="clear" w:color="auto" w:fill="FFFFFF"/>
        </w:rPr>
        <w:t xml:space="preserve">[4] </w:t>
      </w:r>
      <w:r w:rsidR="008140F5" w:rsidRPr="008140F5">
        <w:rPr>
          <w:rFonts w:ascii="Times New Roman" w:hAnsi="Times New Roman" w:cs="Times New Roman"/>
          <w:noProof/>
          <w:sz w:val="24"/>
          <w:szCs w:val="24"/>
        </w:rPr>
        <w:t>Islam, M. A., Sangkham, S., Tiwari, A., Vadiati, M., Hasan, M. N., Noor, S. T. A., Mumin, J., Bhattacharya, P., &amp; Sherchan, S. P. (2022</w:t>
      </w:r>
      <w:r w:rsidR="00E82870">
        <w:rPr>
          <w:rFonts w:ascii="Times New Roman" w:hAnsi="Times New Roman" w:cs="Times New Roman"/>
          <w:noProof/>
          <w:sz w:val="24"/>
          <w:szCs w:val="24"/>
        </w:rPr>
        <w:t>c</w:t>
      </w:r>
      <w:r w:rsidR="008140F5" w:rsidRPr="008140F5">
        <w:rPr>
          <w:rFonts w:ascii="Times New Roman" w:hAnsi="Times New Roman" w:cs="Times New Roman"/>
          <w:noProof/>
          <w:sz w:val="24"/>
          <w:szCs w:val="24"/>
        </w:rPr>
        <w:t xml:space="preserve">). Association between Global Monkeypox Cases and Meteorological Factors. </w:t>
      </w:r>
      <w:r w:rsidR="008140F5" w:rsidRPr="006E4FFC">
        <w:rPr>
          <w:rFonts w:ascii="Times New Roman" w:hAnsi="Times New Roman" w:cs="Times New Roman"/>
          <w:noProof/>
          <w:sz w:val="24"/>
          <w:szCs w:val="24"/>
        </w:rPr>
        <w:t>International Journal of Environmental Research and Public Health</w:t>
      </w:r>
      <w:r w:rsidR="008140F5" w:rsidRPr="008140F5">
        <w:rPr>
          <w:rFonts w:ascii="Times New Roman" w:hAnsi="Times New Roman" w:cs="Times New Roman"/>
          <w:noProof/>
          <w:sz w:val="24"/>
          <w:szCs w:val="24"/>
        </w:rPr>
        <w:t xml:space="preserve">, </w:t>
      </w:r>
      <w:r w:rsidR="008140F5" w:rsidRPr="006E4FFC">
        <w:rPr>
          <w:rFonts w:ascii="Times New Roman" w:hAnsi="Times New Roman" w:cs="Times New Roman"/>
          <w:noProof/>
          <w:sz w:val="24"/>
          <w:szCs w:val="24"/>
        </w:rPr>
        <w:t>19</w:t>
      </w:r>
      <w:r w:rsidR="008140F5" w:rsidRPr="008140F5">
        <w:rPr>
          <w:rFonts w:ascii="Times New Roman" w:hAnsi="Times New Roman" w:cs="Times New Roman"/>
          <w:noProof/>
          <w:sz w:val="24"/>
          <w:szCs w:val="24"/>
        </w:rPr>
        <w:t>(23), 15638. https://doi.org/10.3390/ijerph192315638</w:t>
      </w:r>
    </w:p>
    <w:p w14:paraId="78A306A8" w14:textId="77777777" w:rsidR="006E4FFC" w:rsidRPr="008140F5" w:rsidRDefault="00AE4830" w:rsidP="006E4FFC">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Pr>
          <w:b/>
        </w:rPr>
        <w:fldChar w:fldCharType="end"/>
      </w:r>
      <w:r w:rsidR="006E4FFC">
        <w:rPr>
          <w:rFonts w:ascii="Times New Roman" w:hAnsi="Times New Roman" w:cs="Times New Roman"/>
          <w:sz w:val="24"/>
          <w:szCs w:val="24"/>
          <w:shd w:val="clear" w:color="auto" w:fill="FFFFFF"/>
        </w:rPr>
        <w:t>[5]</w:t>
      </w:r>
      <w:r w:rsidR="006E4FFC" w:rsidRPr="006E4FFC">
        <w:rPr>
          <w:rFonts w:ascii="Times New Roman" w:hAnsi="Times New Roman" w:cs="Times New Roman"/>
          <w:noProof/>
          <w:sz w:val="24"/>
          <w:szCs w:val="24"/>
        </w:rPr>
        <w:t xml:space="preserve"> </w:t>
      </w:r>
      <w:r w:rsidR="006E4FFC" w:rsidRPr="008140F5">
        <w:rPr>
          <w:rFonts w:ascii="Times New Roman" w:hAnsi="Times New Roman" w:cs="Times New Roman"/>
          <w:noProof/>
          <w:sz w:val="24"/>
          <w:szCs w:val="24"/>
        </w:rPr>
        <w:t xml:space="preserve">Chandran, D., Dhama, K., M K, M. A., Chakraborty, S., Mohapatra, R. K., Yatoo, M. I., Islam, M. A., Alagawany, M., Sharma, A. K., Mohankumar, P., Panalil, A. Das, &amp; Chandran, D. (2022). Monkeypox: An Update on Current Knowledge and Research Advances. </w:t>
      </w:r>
      <w:r w:rsidR="006E4FFC" w:rsidRPr="008140F5">
        <w:rPr>
          <w:rFonts w:ascii="Times New Roman" w:hAnsi="Times New Roman" w:cs="Times New Roman"/>
          <w:i/>
          <w:iCs/>
          <w:noProof/>
          <w:sz w:val="24"/>
          <w:szCs w:val="24"/>
        </w:rPr>
        <w:t>Journal of Experimental Biology and Agricultural Sciences</w:t>
      </w:r>
      <w:r w:rsidR="006E4FFC" w:rsidRPr="008140F5">
        <w:rPr>
          <w:rFonts w:ascii="Times New Roman" w:hAnsi="Times New Roman" w:cs="Times New Roman"/>
          <w:noProof/>
          <w:sz w:val="24"/>
          <w:szCs w:val="24"/>
        </w:rPr>
        <w:t xml:space="preserve">, </w:t>
      </w:r>
      <w:r w:rsidR="006E4FFC" w:rsidRPr="008140F5">
        <w:rPr>
          <w:rFonts w:ascii="Times New Roman" w:hAnsi="Times New Roman" w:cs="Times New Roman"/>
          <w:i/>
          <w:iCs/>
          <w:noProof/>
          <w:sz w:val="24"/>
          <w:szCs w:val="24"/>
        </w:rPr>
        <w:t>10</w:t>
      </w:r>
      <w:r w:rsidR="006E4FFC" w:rsidRPr="008140F5">
        <w:rPr>
          <w:rFonts w:ascii="Times New Roman" w:hAnsi="Times New Roman" w:cs="Times New Roman"/>
          <w:noProof/>
          <w:sz w:val="24"/>
          <w:szCs w:val="24"/>
        </w:rPr>
        <w:t>(4), 679–688. https://doi.org/10.18006/2022.10(4).679.688</w:t>
      </w:r>
    </w:p>
    <w:p w14:paraId="308E58DB" w14:textId="77777777" w:rsidR="008140F5" w:rsidRPr="00763920" w:rsidRDefault="008140F5" w:rsidP="0070749A">
      <w:pPr>
        <w:pStyle w:val="NormalWeb"/>
        <w:shd w:val="clear" w:color="auto" w:fill="FFFFFF"/>
        <w:jc w:val="both"/>
        <w:textAlignment w:val="baseline"/>
      </w:pPr>
    </w:p>
    <w:sectPr w:rsidR="008140F5" w:rsidRPr="00763920" w:rsidSect="0002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47A43"/>
    <w:multiLevelType w:val="multilevel"/>
    <w:tmpl w:val="4A36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0523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trackRevision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zNjQyMTQxMrMwMjNS0lEKTi0uzszPAymwrAUAnJpOgSwAAAA="/>
  </w:docVars>
  <w:rsids>
    <w:rsidRoot w:val="00D57921"/>
    <w:rsid w:val="00011405"/>
    <w:rsid w:val="00022406"/>
    <w:rsid w:val="00041443"/>
    <w:rsid w:val="00046746"/>
    <w:rsid w:val="000E5E55"/>
    <w:rsid w:val="00151FAA"/>
    <w:rsid w:val="001B4E05"/>
    <w:rsid w:val="00206E0E"/>
    <w:rsid w:val="002259A6"/>
    <w:rsid w:val="00267ED5"/>
    <w:rsid w:val="003255FB"/>
    <w:rsid w:val="00371E48"/>
    <w:rsid w:val="003D2905"/>
    <w:rsid w:val="004041A5"/>
    <w:rsid w:val="004A5DDE"/>
    <w:rsid w:val="004E55F9"/>
    <w:rsid w:val="00512043"/>
    <w:rsid w:val="006350DB"/>
    <w:rsid w:val="00674879"/>
    <w:rsid w:val="00676A82"/>
    <w:rsid w:val="006A636B"/>
    <w:rsid w:val="006B1280"/>
    <w:rsid w:val="006C1B2B"/>
    <w:rsid w:val="006C58ED"/>
    <w:rsid w:val="006E4FFC"/>
    <w:rsid w:val="0070749A"/>
    <w:rsid w:val="00763920"/>
    <w:rsid w:val="00803D61"/>
    <w:rsid w:val="008140F5"/>
    <w:rsid w:val="008907C6"/>
    <w:rsid w:val="008C4A2B"/>
    <w:rsid w:val="00946738"/>
    <w:rsid w:val="00984B2D"/>
    <w:rsid w:val="009940B9"/>
    <w:rsid w:val="009D3A47"/>
    <w:rsid w:val="009D6D81"/>
    <w:rsid w:val="00A35896"/>
    <w:rsid w:val="00AA08AC"/>
    <w:rsid w:val="00AA1159"/>
    <w:rsid w:val="00AE4596"/>
    <w:rsid w:val="00AE4830"/>
    <w:rsid w:val="00B35912"/>
    <w:rsid w:val="00B50C22"/>
    <w:rsid w:val="00B5576B"/>
    <w:rsid w:val="00B7087C"/>
    <w:rsid w:val="00B75185"/>
    <w:rsid w:val="00BC08FB"/>
    <w:rsid w:val="00BE0D46"/>
    <w:rsid w:val="00C037FE"/>
    <w:rsid w:val="00C30673"/>
    <w:rsid w:val="00C54F08"/>
    <w:rsid w:val="00C638EA"/>
    <w:rsid w:val="00C7200F"/>
    <w:rsid w:val="00CC6958"/>
    <w:rsid w:val="00CE4305"/>
    <w:rsid w:val="00CF7BBA"/>
    <w:rsid w:val="00D44DCE"/>
    <w:rsid w:val="00D57921"/>
    <w:rsid w:val="00D9602E"/>
    <w:rsid w:val="00E3762F"/>
    <w:rsid w:val="00E77D86"/>
    <w:rsid w:val="00E82870"/>
    <w:rsid w:val="00EC29F8"/>
    <w:rsid w:val="00F11795"/>
    <w:rsid w:val="00FB2EEC"/>
    <w:rsid w:val="00FC3A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FACF"/>
  <w15:docId w15:val="{BA1AF733-6437-4972-9C68-02890295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405"/>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48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3D61"/>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3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D61"/>
    <w:rPr>
      <w:rFonts w:ascii="Tahoma" w:hAnsi="Tahoma" w:cs="Tahoma"/>
      <w:sz w:val="16"/>
      <w:szCs w:val="16"/>
    </w:rPr>
  </w:style>
  <w:style w:type="character" w:customStyle="1" w:styleId="fontstyle01">
    <w:name w:val="fontstyle01"/>
    <w:basedOn w:val="DefaultParagraphFont"/>
    <w:rsid w:val="00763920"/>
    <w:rPr>
      <w:rFonts w:ascii="Times-Bold" w:hAnsi="Times-Bold" w:hint="default"/>
      <w:b/>
      <w:bCs/>
      <w:i w:val="0"/>
      <w:iCs w:val="0"/>
      <w:color w:val="000000"/>
      <w:sz w:val="20"/>
      <w:szCs w:val="20"/>
    </w:rPr>
  </w:style>
  <w:style w:type="paragraph" w:styleId="NoSpacing">
    <w:name w:val="No Spacing"/>
    <w:uiPriority w:val="1"/>
    <w:qFormat/>
    <w:rsid w:val="00763920"/>
    <w:rPr>
      <w:rFonts w:ascii="Calibri" w:eastAsia="Calibri" w:hAnsi="Calibri" w:cs="Times New Roman"/>
      <w:sz w:val="22"/>
    </w:rPr>
  </w:style>
  <w:style w:type="character" w:styleId="CommentReference">
    <w:name w:val="annotation reference"/>
    <w:basedOn w:val="DefaultParagraphFont"/>
    <w:uiPriority w:val="99"/>
    <w:semiHidden/>
    <w:unhideWhenUsed/>
    <w:rsid w:val="00C7200F"/>
    <w:rPr>
      <w:sz w:val="16"/>
      <w:szCs w:val="16"/>
    </w:rPr>
  </w:style>
  <w:style w:type="paragraph" w:styleId="CommentText">
    <w:name w:val="annotation text"/>
    <w:basedOn w:val="Normal"/>
    <w:link w:val="CommentTextChar"/>
    <w:uiPriority w:val="99"/>
    <w:semiHidden/>
    <w:unhideWhenUsed/>
    <w:rsid w:val="00C7200F"/>
    <w:pPr>
      <w:spacing w:line="240" w:lineRule="auto"/>
    </w:pPr>
    <w:rPr>
      <w:sz w:val="20"/>
      <w:szCs w:val="20"/>
    </w:rPr>
  </w:style>
  <w:style w:type="character" w:customStyle="1" w:styleId="CommentTextChar">
    <w:name w:val="Comment Text Char"/>
    <w:basedOn w:val="DefaultParagraphFont"/>
    <w:link w:val="CommentText"/>
    <w:uiPriority w:val="99"/>
    <w:semiHidden/>
    <w:rsid w:val="00C7200F"/>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C7200F"/>
    <w:rPr>
      <w:b/>
      <w:bCs/>
    </w:rPr>
  </w:style>
  <w:style w:type="character" w:customStyle="1" w:styleId="CommentSubjectChar">
    <w:name w:val="Comment Subject Char"/>
    <w:basedOn w:val="CommentTextChar"/>
    <w:link w:val="CommentSubject"/>
    <w:uiPriority w:val="99"/>
    <w:semiHidden/>
    <w:rsid w:val="00C7200F"/>
    <w:rPr>
      <w:rFonts w:asciiTheme="minorHAnsi" w:hAnsiTheme="minorHAnsi"/>
      <w:b/>
      <w:bCs/>
      <w:sz w:val="20"/>
      <w:szCs w:val="20"/>
    </w:rPr>
  </w:style>
  <w:style w:type="character" w:styleId="Hyperlink">
    <w:name w:val="Hyperlink"/>
    <w:basedOn w:val="DefaultParagraphFont"/>
    <w:uiPriority w:val="99"/>
    <w:unhideWhenUsed/>
    <w:rsid w:val="00B5576B"/>
    <w:rPr>
      <w:color w:val="0000FF" w:themeColor="hyperlink"/>
      <w:u w:val="single"/>
    </w:rPr>
  </w:style>
  <w:style w:type="character" w:customStyle="1" w:styleId="UnresolvedMention1">
    <w:name w:val="Unresolved Mention1"/>
    <w:basedOn w:val="DefaultParagraphFont"/>
    <w:uiPriority w:val="99"/>
    <w:semiHidden/>
    <w:unhideWhenUsed/>
    <w:rsid w:val="00B5576B"/>
    <w:rPr>
      <w:color w:val="605E5C"/>
      <w:shd w:val="clear" w:color="auto" w:fill="E1DFDD"/>
    </w:rPr>
  </w:style>
  <w:style w:type="character" w:styleId="LineNumber">
    <w:name w:val="line number"/>
    <w:basedOn w:val="DefaultParagraphFont"/>
    <w:uiPriority w:val="99"/>
    <w:semiHidden/>
    <w:unhideWhenUsed/>
    <w:rsid w:val="006350DB"/>
  </w:style>
  <w:style w:type="paragraph" w:styleId="Revision">
    <w:name w:val="Revision"/>
    <w:hidden/>
    <w:uiPriority w:val="99"/>
    <w:semiHidden/>
    <w:rsid w:val="009D6D81"/>
    <w:rPr>
      <w:rFonts w:asciiTheme="minorHAnsi" w:hAnsiTheme="minorHAnsi"/>
      <w:sz w:val="22"/>
    </w:rPr>
  </w:style>
  <w:style w:type="character" w:styleId="UnresolvedMention">
    <w:name w:val="Unresolved Mention"/>
    <w:basedOn w:val="DefaultParagraphFont"/>
    <w:uiPriority w:val="99"/>
    <w:semiHidden/>
    <w:unhideWhenUsed/>
    <w:rsid w:val="00B50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265794">
      <w:bodyDiv w:val="1"/>
      <w:marLeft w:val="0"/>
      <w:marRight w:val="0"/>
      <w:marTop w:val="0"/>
      <w:marBottom w:val="0"/>
      <w:divBdr>
        <w:top w:val="none" w:sz="0" w:space="0" w:color="auto"/>
        <w:left w:val="none" w:sz="0" w:space="0" w:color="auto"/>
        <w:bottom w:val="none" w:sz="0" w:space="0" w:color="auto"/>
        <w:right w:val="none" w:sz="0" w:space="0" w:color="auto"/>
      </w:divBdr>
    </w:div>
    <w:div w:id="1865249714">
      <w:bodyDiv w:val="1"/>
      <w:marLeft w:val="0"/>
      <w:marRight w:val="0"/>
      <w:marTop w:val="0"/>
      <w:marBottom w:val="0"/>
      <w:divBdr>
        <w:top w:val="none" w:sz="0" w:space="0" w:color="auto"/>
        <w:left w:val="none" w:sz="0" w:space="0" w:color="auto"/>
        <w:bottom w:val="none" w:sz="0" w:space="0" w:color="auto"/>
        <w:right w:val="none" w:sz="0" w:space="0" w:color="auto"/>
      </w:divBdr>
      <w:divsChild>
        <w:div w:id="2005743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tyles" Target="styles.xml"/><Relationship Id="rId7"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worldindata.org/explorers/monkeypo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24C90-288E-4E2A-BB03-8C4FB957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1416</Words>
  <Characters>6729</Characters>
  <Application>Microsoft Office Word</Application>
  <DocSecurity>0</DocSecurity>
  <Lines>1121</Lines>
  <Paragraphs>904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RT-PCR</dc:creator>
  <cp:lastModifiedBy>Mohammad Nayeem Hasan</cp:lastModifiedBy>
  <cp:revision>6</cp:revision>
  <dcterms:created xsi:type="dcterms:W3CDTF">2023-05-17T06:20:00Z</dcterms:created>
  <dcterms:modified xsi:type="dcterms:W3CDTF">2023-05-17T15:16:00Z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37ef543b-ffca-3768-af87-2d7f89c6f6d5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11th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http://www.zotero.org/styles/water</vt:lpwstr>
  </property>
  <property fmtid="{D5CDD505-2E9C-101B-9397-08002B2CF9AE}" pid="24" name="Mendeley Recent Style Name 9_1">
    <vt:lpwstr>Water</vt:lpwstr>
  </property>
  <property fmtid="{D5CDD505-2E9C-101B-9397-08002B2CF9AE}" pid="25" name="GrammarlyDocumentId">
    <vt:lpwstr>e5b37e30288ad9aac5c336553b14e912bcaee3667ca60e068c03c5bd581020ac</vt:lpwstr>
  </property>
</Properties>
</file>