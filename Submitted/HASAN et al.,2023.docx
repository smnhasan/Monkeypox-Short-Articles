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3721C" w14:textId="77777777" w:rsidR="00F960AF" w:rsidRPr="00453D18" w:rsidRDefault="00F960AF" w:rsidP="00F960AF">
      <w:pPr>
        <w:rPr>
          <w:rFonts w:eastAsia="Times New Roman"/>
          <w:b/>
          <w:sz w:val="28"/>
          <w:szCs w:val="28"/>
        </w:rPr>
      </w:pPr>
      <w:r w:rsidRPr="00453D18">
        <w:rPr>
          <w:sz w:val="28"/>
          <w:szCs w:val="28"/>
        </w:rPr>
        <w:t>Letter to the Editor</w:t>
      </w:r>
    </w:p>
    <w:p w14:paraId="03F158AC" w14:textId="77777777" w:rsidR="00F960AF" w:rsidRDefault="00F960AF" w:rsidP="0016697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D0F5AD4" w14:textId="049DD866" w:rsidR="00D52614" w:rsidDel="006A7C2D" w:rsidRDefault="006A7C2D" w:rsidP="006925A5">
      <w:pPr>
        <w:autoSpaceDE w:val="0"/>
        <w:autoSpaceDN w:val="0"/>
        <w:adjustRightInd w:val="0"/>
        <w:spacing w:after="0" w:line="240" w:lineRule="auto"/>
        <w:rPr>
          <w:del w:id="0" w:author="Mohammad Nayeem Hasan" w:date="2023-06-04T18:20:00Z"/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Hlk131431604"/>
      <w:ins w:id="2" w:author="Mohammad Nayeem Hasan" w:date="2023-06-04T18:20:00Z">
        <w:r w:rsidRPr="006A7C2D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t>Exploring the Relationship between the Global Health Security Index and Monkeypox: An Analysis of Preparedness and Response Capacities</w:t>
        </w:r>
      </w:ins>
      <w:del w:id="3" w:author="Mohammad Nayeem Hasan" w:date="2023-06-04T18:20:00Z">
        <w:r w:rsidR="00F960AF" w:rsidDel="006A7C2D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>Association</w:delText>
        </w:r>
        <w:r w:rsidR="00166977" w:rsidRPr="00166977" w:rsidDel="006A7C2D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 xml:space="preserve"> of Global Health Security </w:delText>
        </w:r>
      </w:del>
      <w:del w:id="4" w:author="Mohammad Nayeem Hasan" w:date="2023-06-04T18:15:00Z">
        <w:r w:rsidR="00166977" w:rsidRPr="00166977" w:rsidDel="0073097F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 xml:space="preserve">index </w:delText>
        </w:r>
      </w:del>
      <w:del w:id="5" w:author="Mohammad Nayeem Hasan" w:date="2023-06-04T18:16:00Z">
        <w:r w:rsidR="00166977" w:rsidRPr="00166977" w:rsidDel="0073097F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 xml:space="preserve">and Joint External Evaluation score </w:delText>
        </w:r>
      </w:del>
      <w:del w:id="6" w:author="Mohammad Nayeem Hasan" w:date="2023-06-04T18:20:00Z">
        <w:r w:rsidR="00166977" w:rsidRPr="00166977" w:rsidDel="006A7C2D">
          <w:rPr>
            <w:rFonts w:ascii="Times New Roman" w:hAnsi="Times New Roman" w:cs="Times New Roman"/>
            <w:b/>
            <w:color w:val="000000" w:themeColor="text1"/>
            <w:sz w:val="24"/>
            <w:szCs w:val="24"/>
          </w:rPr>
          <w:delText xml:space="preserve">with Monkeypox </w:delText>
        </w:r>
      </w:del>
    </w:p>
    <w:p w14:paraId="27043108" w14:textId="77777777" w:rsidR="006A7C2D" w:rsidRPr="00166977" w:rsidRDefault="006A7C2D" w:rsidP="00166977">
      <w:pPr>
        <w:autoSpaceDE w:val="0"/>
        <w:autoSpaceDN w:val="0"/>
        <w:adjustRightInd w:val="0"/>
        <w:spacing w:after="0" w:line="240" w:lineRule="auto"/>
        <w:jc w:val="center"/>
        <w:rPr>
          <w:ins w:id="7" w:author="Mohammad Nayeem Hasan" w:date="2023-06-04T18:20:00Z"/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bookmarkEnd w:id="1"/>
    <w:p w14:paraId="0DA44382" w14:textId="07A48B7D" w:rsidR="005B31FB" w:rsidRDefault="005B31FB" w:rsidP="0069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880005" w14:textId="38BE2DC3" w:rsidR="008F16BD" w:rsidRDefault="008F16BD" w:rsidP="0069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D18">
        <w:rPr>
          <w:b/>
          <w:sz w:val="24"/>
          <w:szCs w:val="24"/>
        </w:rPr>
        <w:t>Keywords:</w:t>
      </w:r>
      <w:r>
        <w:rPr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Monkeypox (MPX); Positive and death cases; </w:t>
      </w:r>
      <w:r w:rsidRPr="00EB11F3">
        <w:rPr>
          <w:rFonts w:ascii="Times New Roman" w:hAnsi="Times New Roman" w:cs="Times New Roman"/>
          <w:sz w:val="24"/>
          <w:szCs w:val="24"/>
        </w:rPr>
        <w:t>Global Health Security Index (GHSI)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B11F3">
        <w:rPr>
          <w:rFonts w:ascii="Times New Roman" w:hAnsi="Times New Roman" w:cs="Times New Roman"/>
          <w:sz w:val="24"/>
          <w:szCs w:val="24"/>
        </w:rPr>
        <w:t>Joint External Evaluation (JEE)</w:t>
      </w:r>
      <w:r>
        <w:rPr>
          <w:rFonts w:ascii="Times New Roman" w:hAnsi="Times New Roman" w:cs="Times New Roman"/>
          <w:sz w:val="24"/>
          <w:szCs w:val="24"/>
        </w:rPr>
        <w:t>; Public health</w:t>
      </w:r>
    </w:p>
    <w:p w14:paraId="71BE8360" w14:textId="77777777" w:rsidR="005B31FB" w:rsidRDefault="005B31FB" w:rsidP="0069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30013" w14:textId="1A2ED810" w:rsidR="005B31FB" w:rsidRDefault="0035716E" w:rsidP="0069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Dear Editor,</w:t>
      </w:r>
    </w:p>
    <w:p w14:paraId="5D4AD088" w14:textId="77777777" w:rsidR="0035716E" w:rsidRDefault="0035716E" w:rsidP="0069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757D08" w14:textId="03E21D7D" w:rsidR="00F316EC" w:rsidRPr="00F316EC" w:rsidDel="007623FB" w:rsidRDefault="00F316EC" w:rsidP="007623FB">
      <w:pPr>
        <w:ind w:firstLine="720"/>
        <w:jc w:val="both"/>
        <w:rPr>
          <w:del w:id="8" w:author="Mohammad Nayeem Hasan" w:date="2023-06-04T11:35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Monkeypox</w:t>
      </w:r>
      <w:r w:rsidR="006D15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(MPX)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is a zoonotic viral reemerged disease which already recorded 87,</w:t>
      </w:r>
      <w:ins w:id="9" w:author="Mohammad Nayeem Hasan" w:date="2023-06-04T18:07:00Z">
        <w:r w:rsidR="0073097F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858</w:t>
        </w:r>
      </w:ins>
      <w:del w:id="10" w:author="Mohammad Nayeem Hasan" w:date="2023-06-04T18:07:00Z">
        <w:r w:rsidDel="0073097F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>775</w:delText>
        </w:r>
      </w:del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confirmed positive </w:t>
      </w:r>
      <w:ins w:id="11" w:author="Mohammad Nayeem Hasan" w:date="2023-06-04T18:07:00Z">
        <w:r w:rsidR="0073097F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 xml:space="preserve">cases </w:t>
        </w:r>
      </w:ins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and 1</w:t>
      </w:r>
      <w:ins w:id="12" w:author="Mohammad Nayeem Hasan" w:date="2023-06-04T18:07:00Z">
        <w:r w:rsidR="0073097F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43</w:t>
        </w:r>
      </w:ins>
      <w:del w:id="13" w:author="Mohammad Nayeem Hasan" w:date="2023-06-04T18:07:00Z">
        <w:r w:rsidDel="0073097F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>12</w:delText>
        </w:r>
      </w:del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death</w:t>
      </w:r>
      <w:ins w:id="14" w:author="Mohammad Nayeem Hasan" w:date="2023-06-04T18:07:00Z">
        <w:r w:rsidR="0073097F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s</w:t>
        </w:r>
      </w:ins>
      <w:del w:id="15" w:author="Mohammad Nayeem Hasan" w:date="2023-06-04T18:07:00Z">
        <w:r w:rsidDel="0073097F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 xml:space="preserve"> cases</w:delText>
        </w:r>
      </w:del>
      <w:r w:rsidR="002A08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[1</w:t>
      </w:r>
      <w:r w:rsidR="006D15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,2</w:t>
      </w:r>
      <w:r w:rsidR="002A08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bookmarkStart w:id="16" w:name="_Hlk131432844"/>
      <w:r w:rsidR="0011087C" w:rsidRPr="00FA7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11087C" w:rsidRPr="00EB11F3">
        <w:rPr>
          <w:rFonts w:ascii="Times New Roman" w:hAnsi="Times New Roman" w:cs="Times New Roman"/>
          <w:sz w:val="24"/>
          <w:szCs w:val="24"/>
        </w:rPr>
        <w:t xml:space="preserve">Global Health Security Index (GHSI) </w:t>
      </w:r>
      <w:del w:id="17" w:author="Mohammad Nayeem Hasan" w:date="2023-06-04T16:49:00Z">
        <w:r w:rsidR="0011087C" w:rsidRPr="00EB11F3" w:rsidDel="00BC0527">
          <w:rPr>
            <w:rFonts w:ascii="Times New Roman" w:hAnsi="Times New Roman" w:cs="Times New Roman"/>
            <w:sz w:val="24"/>
            <w:szCs w:val="24"/>
          </w:rPr>
          <w:delText xml:space="preserve">and Joint External Evaluation (JEE) </w:delText>
        </w:r>
      </w:del>
      <w:r w:rsidR="00D53FEA" w:rsidRPr="00D53FEA">
        <w:rPr>
          <w:rFonts w:ascii="Times New Roman" w:hAnsi="Times New Roman" w:cs="Times New Roman"/>
          <w:sz w:val="24"/>
          <w:szCs w:val="24"/>
        </w:rPr>
        <w:t xml:space="preserve">are tools to evaluate a country's health security and preparedness to prevent, detect, and respond to </w:t>
      </w:r>
      <w:r w:rsidR="008F16BD">
        <w:rPr>
          <w:rFonts w:ascii="Times New Roman" w:hAnsi="Times New Roman" w:cs="Times New Roman"/>
          <w:sz w:val="24"/>
          <w:szCs w:val="24"/>
        </w:rPr>
        <w:t xml:space="preserve">public </w:t>
      </w:r>
      <w:r w:rsidR="00D53FEA" w:rsidRPr="00D53FEA">
        <w:rPr>
          <w:rFonts w:ascii="Times New Roman" w:hAnsi="Times New Roman" w:cs="Times New Roman"/>
          <w:sz w:val="24"/>
          <w:szCs w:val="24"/>
        </w:rPr>
        <w:t xml:space="preserve">health threats, including the </w:t>
      </w:r>
      <w:r w:rsidR="006D15B2">
        <w:rPr>
          <w:rFonts w:ascii="Times New Roman" w:hAnsi="Times New Roman" w:cs="Times New Roman"/>
          <w:sz w:val="24"/>
          <w:szCs w:val="24"/>
        </w:rPr>
        <w:t>MPX</w:t>
      </w:r>
      <w:r w:rsidR="00D53FEA" w:rsidRPr="00D53FEA">
        <w:rPr>
          <w:rFonts w:ascii="Times New Roman" w:hAnsi="Times New Roman" w:cs="Times New Roman"/>
          <w:sz w:val="24"/>
          <w:szCs w:val="24"/>
        </w:rPr>
        <w:t xml:space="preserve"> infectious disease</w:t>
      </w:r>
      <w:r w:rsidR="008F16BD">
        <w:rPr>
          <w:rFonts w:ascii="Times New Roman" w:hAnsi="Times New Roman" w:cs="Times New Roman"/>
          <w:sz w:val="24"/>
          <w:szCs w:val="24"/>
        </w:rPr>
        <w:t xml:space="preserve"> [3]</w:t>
      </w:r>
      <w:r w:rsidR="0011087C" w:rsidRPr="00FA7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1108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ins w:id="18" w:author="Mohammad Nayeem Hasan" w:date="2023-06-04T11:39:00Z">
        <w:r w:rsidR="007623FB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 xml:space="preserve">We </w:t>
        </w:r>
      </w:ins>
      <w:ins w:id="19" w:author="Mohammad Nayeem Hasan" w:date="2023-06-04T11:40:00Z">
        <w:r w:rsidR="007623FB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 xml:space="preserve">hypothesized that </w:t>
        </w:r>
      </w:ins>
      <w:ins w:id="20" w:author="Mohammad Nayeem Hasan" w:date="2023-06-04T11:49:00Z">
        <w:r w:rsidR="001E4A99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 xml:space="preserve">a </w:t>
        </w:r>
      </w:ins>
      <w:del w:id="21" w:author="Mohammad Nayeem Hasan" w:date="2023-06-04T11:40:00Z">
        <w:r w:rsidR="0011087C" w:rsidRPr="00FA7161" w:rsidDel="007623FB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>A</w:delText>
        </w:r>
      </w:del>
      <w:del w:id="22" w:author="Mohammad Nayeem Hasan" w:date="2023-06-04T11:49:00Z">
        <w:r w:rsidR="0011087C" w:rsidRPr="00FA7161" w:rsidDel="001E4A99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 xml:space="preserve"> </w:delText>
        </w:r>
      </w:del>
      <w:r w:rsidR="0011087C" w:rsidRPr="00FA7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high score on the GHSI</w:t>
      </w:r>
      <w:del w:id="23" w:author="Mohammad Nayeem Hasan" w:date="2023-06-04T16:50:00Z">
        <w:r w:rsidR="0011087C" w:rsidRPr="00FA7161" w:rsidDel="00BC0527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 xml:space="preserve"> and JEE</w:delText>
        </w:r>
      </w:del>
      <w:r w:rsidR="0011087C" w:rsidRPr="00FA7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suggests that a country has robust public health systems, which entail a range of institutional arrangements, policies, and activities that work together to protect the health of the population</w:t>
      </w:r>
      <w:r w:rsidR="002A08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</w:t>
      </w:r>
      <w:r w:rsidR="006D15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4</w:t>
      </w:r>
      <w:r w:rsidR="002A089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]</w:t>
      </w:r>
      <w:r w:rsidR="00EB11F3" w:rsidRPr="00EB11F3">
        <w:rPr>
          <w:rFonts w:ascii="Times New Roman" w:hAnsi="Times New Roman" w:cs="Times New Roman"/>
          <w:sz w:val="24"/>
          <w:szCs w:val="24"/>
        </w:rPr>
        <w:t>.</w:t>
      </w:r>
      <w:ins w:id="24" w:author="Mohammad Nayeem Hasan" w:date="2023-06-04T11:40:00Z">
        <w:r w:rsidR="007623FB">
          <w:rPr>
            <w:rFonts w:ascii="Times New Roman" w:hAnsi="Times New Roman" w:cs="Times New Roman"/>
            <w:sz w:val="24"/>
            <w:szCs w:val="24"/>
          </w:rPr>
          <w:t xml:space="preserve"> Therefore, the </w:t>
        </w:r>
      </w:ins>
      <w:ins w:id="25" w:author="Mohammad Nayeem Hasan" w:date="2023-06-04T11:41:00Z">
        <w:r w:rsidR="007623FB">
          <w:rPr>
            <w:rFonts w:ascii="Times New Roman" w:hAnsi="Times New Roman" w:cs="Times New Roman"/>
            <w:sz w:val="24"/>
            <w:szCs w:val="24"/>
          </w:rPr>
          <w:t>countries</w:t>
        </w:r>
      </w:ins>
      <w:ins w:id="26" w:author="Mohammad Nayeem Hasan" w:date="2023-06-04T11:40:00Z">
        <w:r w:rsidR="007623FB">
          <w:rPr>
            <w:rFonts w:ascii="Times New Roman" w:hAnsi="Times New Roman" w:cs="Times New Roman"/>
            <w:sz w:val="24"/>
            <w:szCs w:val="24"/>
          </w:rPr>
          <w:t xml:space="preserve"> with highe</w:t>
        </w:r>
      </w:ins>
      <w:ins w:id="27" w:author="Mohammad Nayeem Hasan" w:date="2023-06-04T11:41:00Z">
        <w:r w:rsidR="007623FB">
          <w:rPr>
            <w:rFonts w:ascii="Times New Roman" w:hAnsi="Times New Roman" w:cs="Times New Roman"/>
            <w:sz w:val="24"/>
            <w:szCs w:val="24"/>
          </w:rPr>
          <w:t>r scores would experience lower case</w:t>
        </w:r>
        <w:r w:rsidR="0060126F">
          <w:rPr>
            <w:rFonts w:ascii="Times New Roman" w:hAnsi="Times New Roman" w:cs="Times New Roman"/>
            <w:sz w:val="24"/>
            <w:szCs w:val="24"/>
          </w:rPr>
          <w:t>s</w:t>
        </w:r>
        <w:r w:rsidR="007623FB">
          <w:rPr>
            <w:rFonts w:ascii="Times New Roman" w:hAnsi="Times New Roman" w:cs="Times New Roman"/>
            <w:sz w:val="24"/>
            <w:szCs w:val="24"/>
          </w:rPr>
          <w:t xml:space="preserve"> and </w:t>
        </w:r>
        <w:r w:rsidR="0060126F">
          <w:rPr>
            <w:rFonts w:ascii="Times New Roman" w:hAnsi="Times New Roman" w:cs="Times New Roman"/>
            <w:sz w:val="24"/>
            <w:szCs w:val="24"/>
          </w:rPr>
          <w:t>deaths</w:t>
        </w:r>
      </w:ins>
      <w:ins w:id="28" w:author="Mohammad Nayeem Hasan" w:date="2023-06-04T11:42:00Z">
        <w:r w:rsidR="0060126F">
          <w:rPr>
            <w:rFonts w:ascii="Times New Roman" w:hAnsi="Times New Roman" w:cs="Times New Roman"/>
            <w:sz w:val="24"/>
            <w:szCs w:val="24"/>
          </w:rPr>
          <w:t xml:space="preserve"> compared to countries with lower scores.</w:t>
        </w:r>
      </w:ins>
      <w:r w:rsidR="00B10D3D">
        <w:rPr>
          <w:rFonts w:ascii="Times New Roman" w:hAnsi="Times New Roman" w:cs="Times New Roman"/>
          <w:sz w:val="24"/>
          <w:szCs w:val="24"/>
        </w:rPr>
        <w:t xml:space="preserve"> </w:t>
      </w:r>
      <w:r w:rsidRPr="00F316EC">
        <w:rPr>
          <w:rFonts w:ascii="Times New Roman" w:hAnsi="Times New Roman" w:cs="Times New Roman"/>
          <w:sz w:val="24"/>
          <w:szCs w:val="24"/>
        </w:rPr>
        <w:t xml:space="preserve">This study is undertaken to analyze the </w:t>
      </w:r>
      <w:del w:id="29" w:author="Mohammad Nayeem Hasan" w:date="2023-06-04T12:42:00Z">
        <w:r w:rsidRPr="00F316EC" w:rsidDel="005253AA">
          <w:rPr>
            <w:rFonts w:ascii="Times New Roman" w:hAnsi="Times New Roman" w:cs="Times New Roman"/>
            <w:sz w:val="24"/>
            <w:szCs w:val="24"/>
          </w:rPr>
          <w:delText>cor</w:delText>
        </w:r>
      </w:del>
      <w:r w:rsidRPr="00F316EC">
        <w:rPr>
          <w:rFonts w:ascii="Times New Roman" w:hAnsi="Times New Roman" w:cs="Times New Roman"/>
          <w:sz w:val="24"/>
          <w:szCs w:val="24"/>
        </w:rPr>
        <w:t xml:space="preserve">relation between </w:t>
      </w:r>
      <w:del w:id="30" w:author="Mohammad Nayeem Hasan" w:date="2023-06-04T12:34:00Z">
        <w:r w:rsidRPr="00F316EC" w:rsidDel="005253AA">
          <w:rPr>
            <w:rFonts w:ascii="Times New Roman" w:hAnsi="Times New Roman" w:cs="Times New Roman"/>
            <w:sz w:val="24"/>
            <w:szCs w:val="24"/>
          </w:rPr>
          <w:delText>the</w:delText>
        </w:r>
        <w:r w:rsidR="006D15B2" w:rsidDel="005253AA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31" w:author="Mohammad Nayeem Hasan" w:date="2023-06-04T12:40:00Z">
        <w:r w:rsidR="005253AA">
          <w:rPr>
            <w:rFonts w:ascii="Times New Roman" w:hAnsi="Times New Roman" w:cs="Times New Roman"/>
            <w:sz w:val="24"/>
            <w:szCs w:val="24"/>
          </w:rPr>
          <w:t>total</w:t>
        </w:r>
      </w:ins>
      <w:ins w:id="32" w:author="Mohammad Nayeem Hasan" w:date="2023-06-04T12:34:00Z">
        <w:r w:rsidR="005253A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6D15B2">
        <w:rPr>
          <w:rFonts w:ascii="Times New Roman" w:hAnsi="Times New Roman" w:cs="Times New Roman"/>
          <w:sz w:val="24"/>
          <w:szCs w:val="24"/>
        </w:rPr>
        <w:t>MPX</w:t>
      </w:r>
      <w:r w:rsidRPr="00F316EC">
        <w:rPr>
          <w:rFonts w:ascii="Times New Roman" w:hAnsi="Times New Roman" w:cs="Times New Roman"/>
          <w:sz w:val="24"/>
          <w:szCs w:val="24"/>
        </w:rPr>
        <w:t xml:space="preserve"> </w:t>
      </w:r>
      <w:r w:rsidR="00D932E0">
        <w:rPr>
          <w:rFonts w:ascii="Times New Roman" w:hAnsi="Times New Roman" w:cs="Times New Roman"/>
          <w:sz w:val="24"/>
          <w:szCs w:val="24"/>
        </w:rPr>
        <w:t>c</w:t>
      </w:r>
      <w:r w:rsidRPr="00F316EC">
        <w:rPr>
          <w:rFonts w:ascii="Times New Roman" w:hAnsi="Times New Roman" w:cs="Times New Roman"/>
          <w:sz w:val="24"/>
          <w:szCs w:val="24"/>
        </w:rPr>
        <w:t>onfirmed cases</w:t>
      </w:r>
      <w:r w:rsidR="00D932E0">
        <w:rPr>
          <w:rFonts w:ascii="Times New Roman" w:hAnsi="Times New Roman" w:cs="Times New Roman"/>
          <w:sz w:val="24"/>
          <w:szCs w:val="24"/>
        </w:rPr>
        <w:t xml:space="preserve">/deaths </w:t>
      </w:r>
      <w:del w:id="33" w:author="Mohammad Nayeem Hasan" w:date="2023-06-04T12:37:00Z">
        <w:r w:rsidR="00D932E0" w:rsidDel="005253AA">
          <w:rPr>
            <w:rFonts w:ascii="Times New Roman" w:hAnsi="Times New Roman" w:cs="Times New Roman"/>
            <w:sz w:val="24"/>
            <w:szCs w:val="24"/>
          </w:rPr>
          <w:delText xml:space="preserve">and GHSI/JEE </w:delText>
        </w:r>
      </w:del>
      <w:r w:rsidRPr="00F316EC">
        <w:rPr>
          <w:rFonts w:ascii="Times New Roman" w:hAnsi="Times New Roman" w:cs="Times New Roman"/>
          <w:sz w:val="24"/>
          <w:szCs w:val="24"/>
        </w:rPr>
        <w:t>from the period dated 1 May 2022 to 15 Ma</w:t>
      </w:r>
      <w:ins w:id="34" w:author="Mohammad Nayeem Hasan" w:date="2023-06-04T18:08:00Z">
        <w:r w:rsidR="0073097F">
          <w:rPr>
            <w:rFonts w:ascii="Times New Roman" w:hAnsi="Times New Roman" w:cs="Times New Roman"/>
            <w:sz w:val="24"/>
            <w:szCs w:val="24"/>
          </w:rPr>
          <w:t>y</w:t>
        </w:r>
      </w:ins>
      <w:del w:id="35" w:author="Mohammad Nayeem Hasan" w:date="2023-06-04T18:08:00Z">
        <w:r w:rsidRPr="00F316EC" w:rsidDel="0073097F">
          <w:rPr>
            <w:rFonts w:ascii="Times New Roman" w:hAnsi="Times New Roman" w:cs="Times New Roman"/>
            <w:sz w:val="24"/>
            <w:szCs w:val="24"/>
          </w:rPr>
          <w:delText>rch</w:delText>
        </w:r>
      </w:del>
      <w:r w:rsidRPr="00F316EC">
        <w:rPr>
          <w:rFonts w:ascii="Times New Roman" w:hAnsi="Times New Roman" w:cs="Times New Roman"/>
          <w:sz w:val="24"/>
          <w:szCs w:val="24"/>
        </w:rPr>
        <w:t xml:space="preserve"> 2023 from all over the world</w:t>
      </w:r>
      <w:r w:rsidR="006D15B2">
        <w:rPr>
          <w:rFonts w:ascii="Times New Roman" w:hAnsi="Times New Roman" w:cs="Times New Roman"/>
          <w:sz w:val="24"/>
          <w:szCs w:val="24"/>
        </w:rPr>
        <w:t xml:space="preserve"> using </w:t>
      </w:r>
      <w:r w:rsidRPr="00F316EC">
        <w:rPr>
          <w:rFonts w:ascii="Times New Roman" w:hAnsi="Times New Roman" w:cs="Times New Roman"/>
          <w:sz w:val="24"/>
          <w:szCs w:val="24"/>
        </w:rPr>
        <w:t>correlation</w:t>
      </w:r>
      <w:r w:rsidR="00D932E0">
        <w:rPr>
          <w:rFonts w:ascii="Times New Roman" w:hAnsi="Times New Roman" w:cs="Times New Roman"/>
          <w:sz w:val="24"/>
          <w:szCs w:val="24"/>
        </w:rPr>
        <w:t xml:space="preserve"> analysis</w:t>
      </w:r>
      <w:del w:id="36" w:author="Mohammad Nayeem Hasan" w:date="2023-06-04T11:44:00Z">
        <w:r w:rsidRPr="00F316EC" w:rsidDel="001E4A99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Pr="00F316EC">
        <w:rPr>
          <w:rFonts w:ascii="Times New Roman" w:hAnsi="Times New Roman" w:cs="Times New Roman"/>
          <w:sz w:val="24"/>
          <w:szCs w:val="24"/>
        </w:rPr>
        <w:t xml:space="preserve"> </w:t>
      </w:r>
      <w:del w:id="37" w:author="Mohammad Nayeem Hasan" w:date="2023-06-04T11:42:00Z">
        <w:r w:rsidRPr="00F316EC" w:rsidDel="0060126F">
          <w:rPr>
            <w:rFonts w:ascii="Times New Roman" w:hAnsi="Times New Roman" w:cs="Times New Roman"/>
            <w:sz w:val="24"/>
            <w:szCs w:val="24"/>
          </w:rPr>
          <w:delText xml:space="preserve">and simple linear regression </w:delText>
        </w:r>
        <w:r w:rsidR="00D932E0" w:rsidDel="0060126F">
          <w:rPr>
            <w:rFonts w:ascii="Times New Roman" w:hAnsi="Times New Roman" w:cs="Times New Roman"/>
            <w:sz w:val="24"/>
            <w:szCs w:val="24"/>
          </w:rPr>
          <w:delText xml:space="preserve">analysis </w:delText>
        </w:r>
        <w:r w:rsidRPr="00F316EC" w:rsidDel="0060126F">
          <w:rPr>
            <w:rFonts w:ascii="Times New Roman" w:hAnsi="Times New Roman" w:cs="Times New Roman"/>
            <w:sz w:val="24"/>
            <w:szCs w:val="24"/>
          </w:rPr>
          <w:delText>to</w:delText>
        </w:r>
        <w:r w:rsidR="00D932E0" w:rsidDel="0060126F">
          <w:rPr>
            <w:rFonts w:ascii="Times New Roman" w:hAnsi="Times New Roman" w:cs="Times New Roman"/>
            <w:sz w:val="24"/>
            <w:szCs w:val="24"/>
          </w:rPr>
          <w:delText xml:space="preserve"> identify</w:delText>
        </w:r>
        <w:r w:rsidRPr="00F316EC" w:rsidDel="0060126F">
          <w:rPr>
            <w:rFonts w:ascii="Times New Roman" w:hAnsi="Times New Roman" w:cs="Times New Roman"/>
            <w:sz w:val="24"/>
            <w:szCs w:val="24"/>
          </w:rPr>
          <w:delText xml:space="preserve"> the </w:delText>
        </w:r>
        <w:r w:rsidR="00D932E0" w:rsidDel="0060126F">
          <w:rPr>
            <w:rFonts w:ascii="Times New Roman" w:hAnsi="Times New Roman" w:cs="Times New Roman"/>
            <w:sz w:val="24"/>
            <w:szCs w:val="24"/>
          </w:rPr>
          <w:delText>association</w:delText>
        </w:r>
        <w:bookmarkEnd w:id="16"/>
        <w:r w:rsidR="006D15B2" w:rsidDel="0060126F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6D15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[</w:t>
      </w:r>
      <w:r w:rsidR="009B5B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5, </w:t>
      </w:r>
      <w:r w:rsidR="006D15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6]</w:t>
      </w:r>
      <w:r w:rsidR="0035716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(Supplementary data SD1)</w:t>
      </w:r>
      <w:r w:rsidRPr="00F316EC">
        <w:rPr>
          <w:rFonts w:ascii="Times New Roman" w:hAnsi="Times New Roman" w:cs="Times New Roman"/>
          <w:sz w:val="24"/>
          <w:szCs w:val="24"/>
        </w:rPr>
        <w:t xml:space="preserve">. </w:t>
      </w:r>
      <w:ins w:id="38" w:author="Mohammad Nayeem Hasan" w:date="2023-06-04T17:56:00Z">
        <w:r w:rsidR="00D0693A">
          <w:rPr>
            <w:rFonts w:ascii="Times New Roman" w:hAnsi="Times New Roman" w:cs="Times New Roman"/>
            <w:sz w:val="24"/>
            <w:szCs w:val="24"/>
          </w:rPr>
          <w:t xml:space="preserve">To ensure that, </w:t>
        </w:r>
      </w:ins>
      <w:ins w:id="39" w:author="Mohammad Nayeem Hasan" w:date="2023-06-04T18:08:00Z">
        <w:r w:rsidR="0073097F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40" w:author="Mohammad Nayeem Hasan" w:date="2023-06-04T17:56:00Z">
        <w:r w:rsidR="00D0693A">
          <w:rPr>
            <w:rFonts w:ascii="Times New Roman" w:hAnsi="Times New Roman" w:cs="Times New Roman"/>
            <w:sz w:val="24"/>
            <w:szCs w:val="24"/>
          </w:rPr>
          <w:t xml:space="preserve">United States </w:t>
        </w:r>
      </w:ins>
      <w:ins w:id="41" w:author="Mohammad Nayeem Hasan" w:date="2023-06-04T17:57:00Z">
        <w:r w:rsidR="00D0693A">
          <w:rPr>
            <w:rFonts w:ascii="Times New Roman" w:hAnsi="Times New Roman" w:cs="Times New Roman"/>
            <w:sz w:val="24"/>
            <w:szCs w:val="24"/>
          </w:rPr>
          <w:t>didn’t influence our data as a</w:t>
        </w:r>
      </w:ins>
      <w:ins w:id="42" w:author="Mohammad Nayeem Hasan" w:date="2023-06-04T18:03:00Z">
        <w:r w:rsidR="007C6EBF">
          <w:rPr>
            <w:rFonts w:ascii="Times New Roman" w:hAnsi="Times New Roman" w:cs="Times New Roman"/>
            <w:sz w:val="24"/>
            <w:szCs w:val="24"/>
          </w:rPr>
          <w:t>n</w:t>
        </w:r>
      </w:ins>
      <w:ins w:id="43" w:author="Mohammad Nayeem Hasan" w:date="2023-06-04T17:57:00Z">
        <w:r w:rsidR="00D0693A">
          <w:rPr>
            <w:rFonts w:ascii="Times New Roman" w:hAnsi="Times New Roman" w:cs="Times New Roman"/>
            <w:sz w:val="24"/>
            <w:szCs w:val="24"/>
          </w:rPr>
          <w:t xml:space="preserve"> outlier, we also did </w:t>
        </w:r>
      </w:ins>
      <w:ins w:id="44" w:author="Mohammad Nayeem Hasan" w:date="2023-06-04T18:09:00Z">
        <w:r w:rsidR="0073097F">
          <w:rPr>
            <w:rFonts w:ascii="Times New Roman" w:hAnsi="Times New Roman" w:cs="Times New Roman"/>
            <w:sz w:val="24"/>
            <w:szCs w:val="24"/>
          </w:rPr>
          <w:t>the s</w:t>
        </w:r>
      </w:ins>
      <w:ins w:id="45" w:author="Mohammad Nayeem Hasan" w:date="2023-06-04T17:57:00Z">
        <w:r w:rsidR="00D0693A">
          <w:rPr>
            <w:rFonts w:ascii="Times New Roman" w:hAnsi="Times New Roman" w:cs="Times New Roman"/>
            <w:sz w:val="24"/>
            <w:szCs w:val="24"/>
          </w:rPr>
          <w:t xml:space="preserve">ame analysis by removing that country. </w:t>
        </w:r>
      </w:ins>
      <w:ins w:id="46" w:author="Mohammad Nayeem Hasan" w:date="2023-06-04T16:51:00Z">
        <w:r w:rsidR="00BC0527" w:rsidRPr="00BC0527">
          <w:rPr>
            <w:rFonts w:ascii="Times New Roman" w:hAnsi="Times New Roman" w:cs="Times New Roman"/>
            <w:sz w:val="24"/>
            <w:szCs w:val="24"/>
          </w:rPr>
          <w:t xml:space="preserve">We also showed scatter plots for all infected countries to </w:t>
        </w:r>
      </w:ins>
      <w:ins w:id="47" w:author="Mohammad Nayeem Hasan" w:date="2023-06-04T18:09:00Z">
        <w:r w:rsidR="0073097F">
          <w:rPr>
            <w:rFonts w:ascii="Times New Roman" w:hAnsi="Times New Roman" w:cs="Times New Roman"/>
            <w:sz w:val="24"/>
            <w:szCs w:val="24"/>
          </w:rPr>
          <w:t>establish our findings</w:t>
        </w:r>
      </w:ins>
      <w:ins w:id="48" w:author="Mohammad Nayeem Hasan" w:date="2023-06-04T16:51:00Z">
        <w:r w:rsidR="00BC0527" w:rsidRPr="00BC0527">
          <w:rPr>
            <w:rFonts w:ascii="Times New Roman" w:hAnsi="Times New Roman" w:cs="Times New Roman"/>
            <w:sz w:val="24"/>
            <w:szCs w:val="24"/>
          </w:rPr>
          <w:t xml:space="preserve"> in a graphical approach</w:t>
        </w:r>
      </w:ins>
      <w:del w:id="49" w:author="Mohammad Nayeem Hasan" w:date="2023-06-04T16:51:00Z">
        <w:r w:rsidRPr="00F316EC" w:rsidDel="00BC0527">
          <w:rPr>
            <w:rFonts w:ascii="Times New Roman" w:hAnsi="Times New Roman" w:cs="Times New Roman"/>
            <w:sz w:val="24"/>
            <w:szCs w:val="24"/>
          </w:rPr>
          <w:delText xml:space="preserve">To show the </w:delText>
        </w:r>
        <w:r w:rsidR="00D932E0" w:rsidDel="00BC0527">
          <w:rPr>
            <w:rFonts w:ascii="Times New Roman" w:hAnsi="Times New Roman" w:cs="Times New Roman"/>
            <w:sz w:val="24"/>
            <w:szCs w:val="24"/>
          </w:rPr>
          <w:delText>relation</w:delText>
        </w:r>
        <w:r w:rsidR="00FC37CE" w:rsidDel="00BC0527">
          <w:rPr>
            <w:rFonts w:ascii="Times New Roman" w:hAnsi="Times New Roman" w:cs="Times New Roman"/>
            <w:sz w:val="24"/>
            <w:szCs w:val="24"/>
          </w:rPr>
          <w:delText xml:space="preserve"> in a graphical approach</w:delText>
        </w:r>
        <w:r w:rsidRPr="00F316EC" w:rsidDel="00BC0527">
          <w:rPr>
            <w:rFonts w:ascii="Times New Roman" w:hAnsi="Times New Roman" w:cs="Times New Roman"/>
            <w:sz w:val="24"/>
            <w:szCs w:val="24"/>
          </w:rPr>
          <w:delText xml:space="preserve">, we also </w:delText>
        </w:r>
        <w:r w:rsidR="00D932E0" w:rsidDel="00BC0527">
          <w:rPr>
            <w:rFonts w:ascii="Times New Roman" w:hAnsi="Times New Roman" w:cs="Times New Roman"/>
            <w:sz w:val="24"/>
            <w:szCs w:val="24"/>
          </w:rPr>
          <w:delText>showed</w:delText>
        </w:r>
        <w:r w:rsidRPr="00F316EC" w:rsidDel="00BC052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D932E0" w:rsidDel="00BC0527">
          <w:rPr>
            <w:rFonts w:ascii="Times New Roman" w:hAnsi="Times New Roman" w:cs="Times New Roman"/>
            <w:sz w:val="24"/>
            <w:szCs w:val="24"/>
          </w:rPr>
          <w:delText>some</w:delText>
        </w:r>
        <w:r w:rsidRPr="00F316EC" w:rsidDel="00BC052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FC37CE" w:rsidDel="00BC0527">
          <w:rPr>
            <w:rFonts w:ascii="Times New Roman" w:hAnsi="Times New Roman" w:cs="Times New Roman"/>
            <w:sz w:val="24"/>
            <w:szCs w:val="24"/>
          </w:rPr>
          <w:delText>scatter</w:delText>
        </w:r>
        <w:r w:rsidR="00FC37CE" w:rsidRPr="00F316EC" w:rsidDel="00BC052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F316EC" w:rsidDel="00BC0527">
          <w:rPr>
            <w:rFonts w:ascii="Times New Roman" w:hAnsi="Times New Roman" w:cs="Times New Roman"/>
            <w:sz w:val="24"/>
            <w:szCs w:val="24"/>
          </w:rPr>
          <w:delText>plot</w:delText>
        </w:r>
        <w:r w:rsidR="00D932E0" w:rsidDel="00BC0527">
          <w:rPr>
            <w:rFonts w:ascii="Times New Roman" w:hAnsi="Times New Roman" w:cs="Times New Roman"/>
            <w:sz w:val="24"/>
            <w:szCs w:val="24"/>
          </w:rPr>
          <w:delText>s</w:delText>
        </w:r>
        <w:r w:rsidRPr="00F316EC" w:rsidDel="00BC0527">
          <w:rPr>
            <w:rFonts w:ascii="Times New Roman" w:hAnsi="Times New Roman" w:cs="Times New Roman"/>
            <w:sz w:val="24"/>
            <w:szCs w:val="24"/>
          </w:rPr>
          <w:delText xml:space="preserve"> for all infected countries</w:delText>
        </w:r>
      </w:del>
      <w:r w:rsidRPr="00F316EC">
        <w:rPr>
          <w:rFonts w:ascii="Times New Roman" w:hAnsi="Times New Roman" w:cs="Times New Roman"/>
          <w:sz w:val="24"/>
          <w:szCs w:val="24"/>
        </w:rPr>
        <w:t xml:space="preserve">. </w:t>
      </w:r>
      <w:del w:id="50" w:author="Mohammad Nayeem Hasan" w:date="2023-06-04T11:35:00Z">
        <w:r w:rsidRPr="00F316EC" w:rsidDel="007623FB">
          <w:rPr>
            <w:rFonts w:ascii="Times New Roman" w:hAnsi="Times New Roman" w:cs="Times New Roman"/>
            <w:sz w:val="24"/>
            <w:szCs w:val="24"/>
          </w:rPr>
          <w:delText xml:space="preserve">The correlation coefficient/regression and p-value of the coefficient/regression model were calculated for all </w:delText>
        </w:r>
        <w:r w:rsidR="006A7B40" w:rsidDel="007623FB">
          <w:rPr>
            <w:rFonts w:ascii="Times New Roman" w:hAnsi="Times New Roman" w:cs="Times New Roman"/>
            <w:sz w:val="24"/>
            <w:szCs w:val="24"/>
          </w:rPr>
          <w:delText>relations</w:delText>
        </w:r>
        <w:r w:rsidR="006D15B2" w:rsidDel="007623F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6D15B2" w:rsidDel="007623FB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>[7]</w:delText>
        </w:r>
        <w:r w:rsidRPr="00F316EC" w:rsidDel="007623FB">
          <w:rPr>
            <w:rFonts w:ascii="Times New Roman" w:hAnsi="Times New Roman" w:cs="Times New Roman"/>
            <w:sz w:val="24"/>
            <w:szCs w:val="24"/>
          </w:rPr>
          <w:delText>. The model can be expressed as in Eq. (1) where are dependent (monkeypox</w:delText>
        </w:r>
        <w:r w:rsidR="006A7B40" w:rsidDel="007623FB">
          <w:rPr>
            <w:rFonts w:ascii="Times New Roman" w:hAnsi="Times New Roman" w:cs="Times New Roman"/>
            <w:sz w:val="24"/>
            <w:szCs w:val="24"/>
          </w:rPr>
          <w:delText xml:space="preserve"> cases/deaths</w:delText>
        </w:r>
        <w:r w:rsidRPr="00F316EC" w:rsidDel="007623FB">
          <w:rPr>
            <w:rFonts w:ascii="Times New Roman" w:hAnsi="Times New Roman" w:cs="Times New Roman"/>
            <w:sz w:val="24"/>
            <w:szCs w:val="24"/>
          </w:rPr>
          <w:delText xml:space="preserve">) and independent (GHSI/JEE) variables, </w:delText>
        </w:r>
      </w:del>
    </w:p>
    <w:p w14:paraId="774A7A50" w14:textId="24508801" w:rsidR="00F316EC" w:rsidRPr="00F316EC" w:rsidDel="007623FB" w:rsidRDefault="00F316EC">
      <w:pPr>
        <w:ind w:firstLine="720"/>
        <w:jc w:val="both"/>
        <w:rPr>
          <w:del w:id="51" w:author="Mohammad Nayeem Hasan" w:date="2023-06-04T11:35:00Z"/>
          <w:rFonts w:ascii="Times New Roman" w:hAnsi="Times New Roman" w:cs="Times New Roman"/>
          <w:sz w:val="24"/>
          <w:szCs w:val="24"/>
        </w:rPr>
        <w:pPrChange w:id="52" w:author="Mohammad Nayeem Hasan" w:date="2023-06-04T11:35:00Z">
          <w:pPr>
            <w:jc w:val="center"/>
          </w:pPr>
        </w:pPrChange>
      </w:pPr>
      <w:del w:id="53" w:author="Mohammad Nayeem Hasan" w:date="2023-06-04T11:35:00Z">
        <w:r w:rsidRPr="00F316EC" w:rsidDel="007623FB">
          <w:rPr>
            <w:rFonts w:ascii="Times New Roman" w:hAnsi="Times New Roman" w:cs="Times New Roman"/>
            <w:sz w:val="24"/>
            <w:szCs w:val="24"/>
          </w:rPr>
          <w:delText xml:space="preserve">Y = α + βX + </w:delText>
        </w:r>
        <w:r w:rsidRPr="00F316EC" w:rsidDel="007623FB">
          <w:rPr>
            <w:rFonts w:ascii="Cambria Math" w:hAnsi="Cambria Math" w:cs="Cambria Math"/>
            <w:sz w:val="24"/>
            <w:szCs w:val="24"/>
          </w:rPr>
          <w:delText>∈</w:delText>
        </w:r>
        <w:r w:rsidR="006A7B40" w:rsidDel="007623FB">
          <w:rPr>
            <w:rFonts w:ascii="Cambria Math" w:hAnsi="Cambria Math" w:cs="Cambria Math"/>
            <w:sz w:val="24"/>
            <w:szCs w:val="24"/>
          </w:rPr>
          <w:delText xml:space="preserve"> ………………………………………. (1)</w:delText>
        </w:r>
      </w:del>
    </w:p>
    <w:p w14:paraId="53813E3E" w14:textId="32BF264E" w:rsidR="00F316EC" w:rsidRPr="00F316EC" w:rsidRDefault="00F316EC">
      <w:pPr>
        <w:ind w:firstLine="720"/>
        <w:jc w:val="both"/>
        <w:rPr>
          <w:rFonts w:ascii="Times New Roman" w:hAnsi="Times New Roman" w:cs="Times New Roman"/>
          <w:sz w:val="24"/>
          <w:szCs w:val="24"/>
        </w:rPr>
        <w:pPrChange w:id="54" w:author="Mohammad Nayeem Hasan" w:date="2023-06-04T11:35:00Z">
          <w:pPr>
            <w:jc w:val="both"/>
          </w:pPr>
        </w:pPrChange>
      </w:pPr>
      <w:del w:id="55" w:author="Mohammad Nayeem Hasan" w:date="2023-06-04T11:35:00Z">
        <w:r w:rsidRPr="00F316EC" w:rsidDel="007623FB">
          <w:rPr>
            <w:rFonts w:ascii="Times New Roman" w:hAnsi="Times New Roman" w:cs="Times New Roman"/>
            <w:sz w:val="24"/>
            <w:szCs w:val="24"/>
          </w:rPr>
          <w:delText xml:space="preserve">Where Y is the </w:delText>
        </w:r>
        <w:r w:rsidR="006A7B40" w:rsidRPr="00F316EC" w:rsidDel="007623FB">
          <w:rPr>
            <w:rFonts w:ascii="Times New Roman" w:hAnsi="Times New Roman" w:cs="Times New Roman"/>
            <w:sz w:val="24"/>
            <w:szCs w:val="24"/>
          </w:rPr>
          <w:delText>monkeypox</w:delText>
        </w:r>
        <w:r w:rsidR="006A7B40" w:rsidDel="007623FB">
          <w:rPr>
            <w:rFonts w:ascii="Times New Roman" w:hAnsi="Times New Roman" w:cs="Times New Roman"/>
            <w:sz w:val="24"/>
            <w:szCs w:val="24"/>
          </w:rPr>
          <w:delText xml:space="preserve"> cases/deaths</w:delText>
        </w:r>
        <w:r w:rsidR="006A7B40" w:rsidRPr="00F316EC" w:rsidDel="007623FB">
          <w:rPr>
            <w:rFonts w:ascii="Times New Roman" w:hAnsi="Times New Roman" w:cs="Times New Roman"/>
            <w:sz w:val="24"/>
            <w:szCs w:val="24"/>
          </w:rPr>
          <w:delText>, α is</w:delText>
        </w:r>
        <w:r w:rsidRPr="00F316EC" w:rsidDel="007623FB">
          <w:rPr>
            <w:rFonts w:ascii="Times New Roman" w:hAnsi="Times New Roman" w:cs="Times New Roman"/>
            <w:sz w:val="24"/>
            <w:szCs w:val="24"/>
          </w:rPr>
          <w:delText xml:space="preserve"> the intercept, β is the correlation coefficient/regression parameter as slope, X is the GHSI/JEE, and </w:delText>
        </w:r>
        <w:r w:rsidRPr="00F316EC" w:rsidDel="007623FB">
          <w:rPr>
            <w:rFonts w:ascii="Cambria Math" w:hAnsi="Cambria Math" w:cs="Cambria Math"/>
            <w:sz w:val="24"/>
            <w:szCs w:val="24"/>
          </w:rPr>
          <w:delText>∈</w:delText>
        </w:r>
        <w:r w:rsidRPr="00F316EC" w:rsidDel="007623FB">
          <w:rPr>
            <w:rFonts w:ascii="Times New Roman" w:hAnsi="Times New Roman" w:cs="Times New Roman"/>
            <w:sz w:val="24"/>
            <w:szCs w:val="24"/>
          </w:rPr>
          <w:delText xml:space="preserve"> is </w:delText>
        </w:r>
        <w:r w:rsidR="00672EBD" w:rsidDel="007623FB">
          <w:rPr>
            <w:rFonts w:ascii="Times New Roman" w:hAnsi="Times New Roman" w:cs="Times New Roman"/>
            <w:sz w:val="24"/>
            <w:szCs w:val="24"/>
          </w:rPr>
          <w:delText>the random error</w:delText>
        </w:r>
        <w:r w:rsidR="006A7B40" w:rsidDel="007623FB">
          <w:rPr>
            <w:rFonts w:ascii="Times New Roman" w:hAnsi="Times New Roman" w:cs="Times New Roman"/>
            <w:sz w:val="24"/>
            <w:szCs w:val="24"/>
          </w:rPr>
          <w:delText>,</w:delText>
        </w:r>
        <w:r w:rsidR="00672EBD" w:rsidDel="007623FB">
          <w:rPr>
            <w:rFonts w:ascii="Times New Roman" w:hAnsi="Times New Roman" w:cs="Times New Roman"/>
            <w:sz w:val="24"/>
            <w:szCs w:val="24"/>
          </w:rPr>
          <w:delText xml:space="preserve"> respectively. </w:delText>
        </w:r>
        <w:r w:rsidR="006D15B2" w:rsidDel="007623FB">
          <w:rPr>
            <w:rFonts w:ascii="Times New Roman" w:hAnsi="Times New Roman" w:cs="Times New Roman"/>
            <w:sz w:val="24"/>
            <w:szCs w:val="24"/>
          </w:rPr>
          <w:delText>The correlation</w:delText>
        </w:r>
        <w:r w:rsidR="006A7B40" w:rsidDel="007623FB">
          <w:rPr>
            <w:rFonts w:ascii="Times New Roman" w:hAnsi="Times New Roman" w:cs="Times New Roman"/>
            <w:sz w:val="24"/>
            <w:szCs w:val="24"/>
          </w:rPr>
          <w:delText xml:space="preserve"> coefficient</w:delText>
        </w:r>
        <w:r w:rsidRPr="00F316EC" w:rsidDel="007623F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6D15B2" w:rsidDel="007623FB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  <w:r w:rsidRPr="00F316EC" w:rsidDel="007623FB">
          <w:rPr>
            <w:rFonts w:ascii="Times New Roman" w:hAnsi="Times New Roman" w:cs="Times New Roman"/>
            <w:sz w:val="24"/>
            <w:szCs w:val="24"/>
          </w:rPr>
          <w:delText>denoted by r.</w:delText>
        </w:r>
      </w:del>
    </w:p>
    <w:p w14:paraId="2E417F92" w14:textId="40656FFA" w:rsidR="00E75993" w:rsidRPr="00001F7E" w:rsidRDefault="00672EBD" w:rsidP="00C17EB3">
      <w:pPr>
        <w:jc w:val="both"/>
        <w:rPr>
          <w:rFonts w:ascii="Times New Roman" w:hAnsi="Times New Roman" w:cs="Times New Roman"/>
          <w:sz w:val="24"/>
          <w:szCs w:val="24"/>
        </w:rPr>
      </w:pPr>
      <w:del w:id="56" w:author="Mohammad Nayeem Hasan" w:date="2023-06-04T11:36:00Z">
        <w:r w:rsidDel="007623FB">
          <w:rPr>
            <w:rFonts w:ascii="Times New Roman" w:hAnsi="Times New Roman" w:cs="Times New Roman"/>
            <w:sz w:val="24"/>
            <w:szCs w:val="24"/>
          </w:rPr>
          <w:delText>I</w:delText>
        </w:r>
        <w:r w:rsidR="00AB1BF4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f </w:delText>
        </w:r>
        <w:r w:rsidR="00DC7631" w:rsidRPr="00001F7E" w:rsidDel="007623FB">
          <w:rPr>
            <w:rFonts w:ascii="Times New Roman" w:hAnsi="Times New Roman" w:cs="Times New Roman"/>
            <w:sz w:val="24"/>
            <w:szCs w:val="24"/>
          </w:rPr>
          <w:delText>GHSI</w:delText>
        </w:r>
        <w:r w:rsidR="00AB1BF4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increases by </w:delText>
        </w:r>
        <w:r w:rsidR="00163CF6" w:rsidRPr="00001F7E" w:rsidDel="007623FB">
          <w:rPr>
            <w:rFonts w:ascii="Times New Roman" w:hAnsi="Times New Roman" w:cs="Times New Roman"/>
            <w:sz w:val="24"/>
            <w:szCs w:val="24"/>
          </w:rPr>
          <w:delText>1</w:delText>
        </w:r>
        <w:r w:rsidR="00233E71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DF077C" w:rsidRPr="00001F7E" w:rsidDel="007623FB">
          <w:rPr>
            <w:rFonts w:ascii="Times New Roman" w:hAnsi="Times New Roman" w:cs="Times New Roman"/>
            <w:sz w:val="24"/>
            <w:szCs w:val="24"/>
          </w:rPr>
          <w:delText>time</w:delText>
        </w:r>
        <w:r w:rsidR="00AB1BF4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, the average </w:delText>
        </w:r>
        <w:r w:rsidR="00163CF6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total </w:delText>
        </w:r>
        <w:r w:rsidR="006A7B40" w:rsidRPr="00D53FEA" w:rsidDel="007623FB">
          <w:rPr>
            <w:rFonts w:ascii="Times New Roman" w:hAnsi="Times New Roman" w:cs="Times New Roman"/>
            <w:sz w:val="24"/>
            <w:szCs w:val="24"/>
          </w:rPr>
          <w:delText>monkeypox</w:delText>
        </w:r>
        <w:r w:rsidR="00163CF6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cases 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>increase</w:delText>
        </w:r>
        <w:r w:rsidR="00254655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B1BF4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by </w:delText>
        </w:r>
        <w:r w:rsidR="00DC7631" w:rsidRPr="00001F7E" w:rsidDel="007623FB">
          <w:rPr>
            <w:rFonts w:ascii="Times New Roman" w:hAnsi="Times New Roman" w:cs="Times New Roman"/>
            <w:sz w:val="24"/>
            <w:szCs w:val="24"/>
          </w:rPr>
          <w:delText>0.002 times</w:delText>
        </w:r>
        <w:r w:rsidR="00AB1BF4" w:rsidRPr="00001F7E" w:rsidDel="007623FB">
          <w:rPr>
            <w:rFonts w:ascii="Times New Roman" w:hAnsi="Times New Roman" w:cs="Times New Roman"/>
            <w:sz w:val="24"/>
            <w:szCs w:val="24"/>
          </w:rPr>
          <w:delText>.</w:delText>
        </w:r>
        <w:r w:rsidR="00163CF6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The model explained 1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>5.86</w:delText>
        </w:r>
        <w:r w:rsidR="00163CF6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% of 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R="00163CF6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total variation. </w:delText>
        </w:r>
      </w:del>
      <w:r w:rsidR="00163CF6" w:rsidRPr="00001F7E">
        <w:rPr>
          <w:rFonts w:ascii="Times New Roman" w:hAnsi="Times New Roman" w:cs="Times New Roman"/>
          <w:sz w:val="24"/>
          <w:szCs w:val="24"/>
        </w:rPr>
        <w:t xml:space="preserve">Pearson’s correlation </w:t>
      </w:r>
      <w:del w:id="57" w:author="Mohammad Nayeem Hasan" w:date="2023-06-04T17:19:00Z">
        <w:r w:rsidR="00163CF6" w:rsidRPr="00001F7E" w:rsidDel="00211FAD">
          <w:rPr>
            <w:rFonts w:ascii="Times New Roman" w:hAnsi="Times New Roman" w:cs="Times New Roman"/>
            <w:sz w:val="24"/>
            <w:szCs w:val="24"/>
          </w:rPr>
          <w:delText xml:space="preserve">coefficient </w:delText>
        </w:r>
      </w:del>
      <w:ins w:id="58" w:author="Mohammad Nayeem Hasan" w:date="2023-06-04T17:19:00Z">
        <w:r w:rsidR="00211FAD">
          <w:rPr>
            <w:rFonts w:ascii="Times New Roman" w:hAnsi="Times New Roman" w:cs="Times New Roman"/>
            <w:sz w:val="24"/>
            <w:szCs w:val="24"/>
          </w:rPr>
          <w:t>test</w:t>
        </w:r>
        <w:r w:rsidR="00211FAD" w:rsidRPr="00001F7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59" w:author="Mohammad Nayeem Hasan" w:date="2023-06-04T16:47:00Z">
        <w:r w:rsidR="00163CF6" w:rsidRPr="00001F7E" w:rsidDel="00BC0527">
          <w:rPr>
            <w:rFonts w:ascii="Times New Roman" w:hAnsi="Times New Roman" w:cs="Times New Roman"/>
            <w:sz w:val="24"/>
            <w:szCs w:val="24"/>
          </w:rPr>
          <w:delText xml:space="preserve">and scatter plot </w:delText>
        </w:r>
      </w:del>
      <w:r w:rsidR="00163CF6" w:rsidRPr="00001F7E">
        <w:rPr>
          <w:rFonts w:ascii="Times New Roman" w:hAnsi="Times New Roman" w:cs="Times New Roman"/>
          <w:sz w:val="24"/>
          <w:szCs w:val="24"/>
        </w:rPr>
        <w:t xml:space="preserve">showed </w:t>
      </w:r>
      <w:r w:rsidR="00254655">
        <w:rPr>
          <w:rFonts w:ascii="Times New Roman" w:hAnsi="Times New Roman" w:cs="Times New Roman"/>
          <w:sz w:val="24"/>
          <w:szCs w:val="24"/>
        </w:rPr>
        <w:t xml:space="preserve">a </w:t>
      </w:r>
      <w:ins w:id="60" w:author="Mohammad Nayeem Hasan" w:date="2023-06-04T16:53:00Z">
        <w:r w:rsidR="00BC0527">
          <w:rPr>
            <w:rFonts w:ascii="Times New Roman" w:hAnsi="Times New Roman" w:cs="Times New Roman"/>
            <w:sz w:val="24"/>
            <w:szCs w:val="24"/>
          </w:rPr>
          <w:t xml:space="preserve">significant </w:t>
        </w:r>
      </w:ins>
      <w:del w:id="61" w:author="Mohammad Nayeem Hasan" w:date="2023-06-04T16:53:00Z">
        <w:r w:rsidR="00163CF6" w:rsidRPr="00001F7E" w:rsidDel="00BC0527">
          <w:rPr>
            <w:rFonts w:ascii="Times New Roman" w:hAnsi="Times New Roman" w:cs="Times New Roman"/>
            <w:sz w:val="24"/>
            <w:szCs w:val="24"/>
          </w:rPr>
          <w:delText xml:space="preserve">perfect </w:delText>
        </w:r>
      </w:del>
      <w:r w:rsidR="00163CF6" w:rsidRPr="00001F7E">
        <w:rPr>
          <w:rFonts w:ascii="Times New Roman" w:hAnsi="Times New Roman" w:cs="Times New Roman"/>
          <w:sz w:val="24"/>
          <w:szCs w:val="24"/>
        </w:rPr>
        <w:t>positive linear relationship (r=0.</w:t>
      </w:r>
      <w:ins w:id="62" w:author="Mohammad Nayeem Hasan" w:date="2023-06-04T18:10:00Z">
        <w:r w:rsidR="0073097F">
          <w:rPr>
            <w:rFonts w:ascii="Times New Roman" w:hAnsi="Times New Roman" w:cs="Times New Roman"/>
            <w:sz w:val="24"/>
            <w:szCs w:val="24"/>
          </w:rPr>
          <w:t>403</w:t>
        </w:r>
      </w:ins>
      <w:del w:id="63" w:author="Mohammad Nayeem Hasan" w:date="2023-06-04T18:10:00Z">
        <w:r w:rsidR="00254655" w:rsidDel="0073097F">
          <w:rPr>
            <w:rFonts w:ascii="Times New Roman" w:hAnsi="Times New Roman" w:cs="Times New Roman"/>
            <w:sz w:val="24"/>
            <w:szCs w:val="24"/>
          </w:rPr>
          <w:delText>3</w:delText>
        </w:r>
      </w:del>
      <w:ins w:id="64" w:author="Mohammad Nayeem Hasan" w:date="2023-06-04T16:37:00Z">
        <w:r w:rsidR="00980D9C">
          <w:rPr>
            <w:rFonts w:ascii="Times New Roman" w:hAnsi="Times New Roman" w:cs="Times New Roman"/>
            <w:sz w:val="24"/>
            <w:szCs w:val="24"/>
          </w:rPr>
          <w:t>, p</w:t>
        </w:r>
      </w:ins>
      <w:ins w:id="65" w:author="Mohammad Nayeem Hasan" w:date="2023-06-04T16:38:00Z">
        <w:r w:rsidR="00980D9C">
          <w:rPr>
            <w:rFonts w:ascii="Times New Roman" w:hAnsi="Times New Roman" w:cs="Times New Roman"/>
            <w:sz w:val="24"/>
            <w:szCs w:val="24"/>
          </w:rPr>
          <w:t>&lt;0.001</w:t>
        </w:r>
      </w:ins>
      <w:del w:id="66" w:author="Mohammad Nayeem Hasan" w:date="2023-06-04T16:37:00Z">
        <w:r w:rsidR="00254655" w:rsidDel="00980D9C">
          <w:rPr>
            <w:rFonts w:ascii="Times New Roman" w:hAnsi="Times New Roman" w:cs="Times New Roman"/>
            <w:sz w:val="24"/>
            <w:szCs w:val="24"/>
          </w:rPr>
          <w:delText>98</w:delText>
        </w:r>
      </w:del>
      <w:r w:rsidR="00163CF6" w:rsidRPr="00001F7E">
        <w:rPr>
          <w:rFonts w:ascii="Times New Roman" w:hAnsi="Times New Roman" w:cs="Times New Roman"/>
          <w:sz w:val="24"/>
          <w:szCs w:val="24"/>
        </w:rPr>
        <w:t xml:space="preserve">) between total cases and </w:t>
      </w:r>
      <w:r w:rsidR="00DF077C" w:rsidRPr="00001F7E">
        <w:rPr>
          <w:rFonts w:ascii="Times New Roman" w:hAnsi="Times New Roman" w:cs="Times New Roman"/>
          <w:sz w:val="24"/>
          <w:szCs w:val="24"/>
        </w:rPr>
        <w:t>GHSI (</w:t>
      </w:r>
      <w:r w:rsidR="006D15B2">
        <w:rPr>
          <w:rFonts w:ascii="Times New Roman" w:hAnsi="Times New Roman" w:cs="Times New Roman"/>
          <w:sz w:val="24"/>
          <w:szCs w:val="24"/>
        </w:rPr>
        <w:t>S</w:t>
      </w:r>
      <w:r w:rsidR="009B1E71">
        <w:rPr>
          <w:rFonts w:ascii="Times New Roman" w:hAnsi="Times New Roman" w:cs="Times New Roman"/>
          <w:sz w:val="24"/>
          <w:szCs w:val="24"/>
        </w:rPr>
        <w:t>upplementary</w:t>
      </w:r>
      <w:r w:rsidR="009B1E71" w:rsidRPr="00001F7E">
        <w:rPr>
          <w:rFonts w:ascii="Times New Roman" w:hAnsi="Times New Roman" w:cs="Times New Roman"/>
          <w:sz w:val="24"/>
          <w:szCs w:val="24"/>
        </w:rPr>
        <w:t xml:space="preserve"> </w:t>
      </w:r>
      <w:del w:id="67" w:author="Mohammad Nayeem Hasan" w:date="2023-06-04T11:49:00Z">
        <w:r w:rsidR="00DF077C" w:rsidRPr="00001F7E" w:rsidDel="001E4A99">
          <w:rPr>
            <w:rFonts w:ascii="Times New Roman" w:hAnsi="Times New Roman" w:cs="Times New Roman"/>
            <w:sz w:val="24"/>
            <w:szCs w:val="24"/>
          </w:rPr>
          <w:delText xml:space="preserve">table </w:delText>
        </w:r>
      </w:del>
      <w:ins w:id="68" w:author="Mohammad Nayeem Hasan" w:date="2023-06-04T11:49:00Z">
        <w:r w:rsidR="001E4A99">
          <w:rPr>
            <w:rFonts w:ascii="Times New Roman" w:hAnsi="Times New Roman" w:cs="Times New Roman"/>
            <w:sz w:val="24"/>
            <w:szCs w:val="24"/>
          </w:rPr>
          <w:t>Table</w:t>
        </w:r>
        <w:r w:rsidR="001E4A99" w:rsidRPr="00001F7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43A4F" w:rsidRPr="00001F7E">
        <w:rPr>
          <w:rFonts w:ascii="Times New Roman" w:hAnsi="Times New Roman" w:cs="Times New Roman"/>
          <w:sz w:val="24"/>
          <w:szCs w:val="24"/>
        </w:rPr>
        <w:t>1</w:t>
      </w:r>
      <w:r w:rsidR="00DF077C" w:rsidRPr="00001F7E">
        <w:rPr>
          <w:rFonts w:ascii="Times New Roman" w:hAnsi="Times New Roman" w:cs="Times New Roman"/>
          <w:sz w:val="24"/>
          <w:szCs w:val="24"/>
        </w:rPr>
        <w:t xml:space="preserve"> and </w:t>
      </w:r>
      <w:del w:id="69" w:author="Mohammad Nayeem Hasan" w:date="2023-06-04T11:49:00Z">
        <w:r w:rsidR="00DF077C" w:rsidRPr="00001F7E" w:rsidDel="001E4A99">
          <w:rPr>
            <w:rFonts w:ascii="Times New Roman" w:hAnsi="Times New Roman" w:cs="Times New Roman"/>
            <w:sz w:val="24"/>
            <w:szCs w:val="24"/>
          </w:rPr>
          <w:delText xml:space="preserve">figure </w:delText>
        </w:r>
      </w:del>
      <w:ins w:id="70" w:author="Mohammad Nayeem Hasan" w:date="2023-06-04T11:49:00Z">
        <w:r w:rsidR="001E4A99">
          <w:rPr>
            <w:rFonts w:ascii="Times New Roman" w:hAnsi="Times New Roman" w:cs="Times New Roman"/>
            <w:sz w:val="24"/>
            <w:szCs w:val="24"/>
          </w:rPr>
          <w:t>Figure</w:t>
        </w:r>
        <w:r w:rsidR="001E4A99" w:rsidRPr="00001F7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DF077C" w:rsidRPr="00001F7E">
        <w:rPr>
          <w:rFonts w:ascii="Times New Roman" w:hAnsi="Times New Roman" w:cs="Times New Roman"/>
          <w:sz w:val="24"/>
          <w:szCs w:val="24"/>
        </w:rPr>
        <w:t xml:space="preserve">1). </w:t>
      </w:r>
      <w:del w:id="71" w:author="Mohammad Nayeem Hasan" w:date="2023-06-04T11:36:00Z">
        <w:r w:rsidDel="007623FB">
          <w:rPr>
            <w:rFonts w:ascii="Times New Roman" w:hAnsi="Times New Roman" w:cs="Times New Roman"/>
            <w:sz w:val="24"/>
            <w:szCs w:val="24"/>
          </w:rPr>
          <w:delText>I</w:delText>
        </w:r>
        <w:r w:rsidR="00DF077C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f 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>JEE</w:delText>
        </w:r>
        <w:r w:rsidR="00DF077C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increases by 1 time, the average total </w:delText>
        </w:r>
        <w:r w:rsidR="00FC37CE" w:rsidRPr="00D53FEA" w:rsidDel="007623FB">
          <w:rPr>
            <w:rFonts w:ascii="Times New Roman" w:hAnsi="Times New Roman" w:cs="Times New Roman"/>
            <w:sz w:val="24"/>
            <w:szCs w:val="24"/>
          </w:rPr>
          <w:delText>monkeypox</w:delText>
        </w:r>
        <w:r w:rsidR="00DF077C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cases 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>increase</w:delText>
        </w:r>
        <w:r w:rsidR="00254655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DF077C" w:rsidRPr="00001F7E" w:rsidDel="007623FB">
          <w:rPr>
            <w:rFonts w:ascii="Times New Roman" w:hAnsi="Times New Roman" w:cs="Times New Roman"/>
            <w:sz w:val="24"/>
            <w:szCs w:val="24"/>
          </w:rPr>
          <w:delText>by 0.00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>1</w:delText>
        </w:r>
        <w:r w:rsidR="00DF077C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times. The model explained 7.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>13</w:delText>
        </w:r>
        <w:r w:rsidR="00DF077C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% of 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R="00DF077C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total variation. </w:delText>
        </w:r>
      </w:del>
      <w:del w:id="72" w:author="Mohammad Nayeem Hasan" w:date="2023-06-04T16:53:00Z">
        <w:r w:rsidR="00DF077C" w:rsidRPr="00001F7E" w:rsidDel="00BC0527">
          <w:rPr>
            <w:rFonts w:ascii="Times New Roman" w:hAnsi="Times New Roman" w:cs="Times New Roman"/>
            <w:sz w:val="24"/>
            <w:szCs w:val="24"/>
          </w:rPr>
          <w:delText xml:space="preserve">Pearson’s correlation coefficient and scatter plot showed </w:delText>
        </w:r>
        <w:r w:rsidR="00254655" w:rsidDel="00BC0527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  <w:r w:rsidR="00DF077C" w:rsidRPr="00001F7E" w:rsidDel="00BC0527">
          <w:rPr>
            <w:rFonts w:ascii="Times New Roman" w:hAnsi="Times New Roman" w:cs="Times New Roman"/>
            <w:sz w:val="24"/>
            <w:szCs w:val="24"/>
          </w:rPr>
          <w:delText>perfect positive linear relationship (r=0.</w:delText>
        </w:r>
        <w:r w:rsidR="00343A4F" w:rsidRPr="00001F7E" w:rsidDel="00BC0527">
          <w:rPr>
            <w:rFonts w:ascii="Times New Roman" w:hAnsi="Times New Roman" w:cs="Times New Roman"/>
            <w:sz w:val="24"/>
            <w:szCs w:val="24"/>
          </w:rPr>
          <w:delText>2</w:delText>
        </w:r>
        <w:r w:rsidR="00254655" w:rsidDel="00BC0527">
          <w:rPr>
            <w:rFonts w:ascii="Times New Roman" w:hAnsi="Times New Roman" w:cs="Times New Roman"/>
            <w:sz w:val="24"/>
            <w:szCs w:val="24"/>
          </w:rPr>
          <w:delText>67</w:delText>
        </w:r>
        <w:r w:rsidR="00DF077C" w:rsidRPr="00001F7E" w:rsidDel="00BC0527">
          <w:rPr>
            <w:rFonts w:ascii="Times New Roman" w:hAnsi="Times New Roman" w:cs="Times New Roman"/>
            <w:sz w:val="24"/>
            <w:szCs w:val="24"/>
          </w:rPr>
          <w:delText xml:space="preserve">) between total cases and </w:delText>
        </w:r>
        <w:r w:rsidR="00343A4F" w:rsidRPr="00001F7E" w:rsidDel="00BC0527">
          <w:rPr>
            <w:rFonts w:ascii="Times New Roman" w:hAnsi="Times New Roman" w:cs="Times New Roman"/>
            <w:sz w:val="24"/>
            <w:szCs w:val="24"/>
          </w:rPr>
          <w:delText>JEE</w:delText>
        </w:r>
        <w:r w:rsidDel="00BC052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Pr="00001F7E" w:rsidDel="00BC0527">
          <w:rPr>
            <w:rFonts w:ascii="Times New Roman" w:hAnsi="Times New Roman" w:cs="Times New Roman"/>
            <w:sz w:val="24"/>
            <w:szCs w:val="24"/>
          </w:rPr>
          <w:delText>(</w:delText>
        </w:r>
        <w:r w:rsidRPr="00672EBD" w:rsidDel="00BC0527">
          <w:rPr>
            <w:rFonts w:ascii="Times New Roman" w:hAnsi="Times New Roman" w:cs="Times New Roman"/>
            <w:sz w:val="24"/>
            <w:szCs w:val="24"/>
          </w:rPr>
          <w:delText>Supplementary</w:delText>
        </w:r>
        <w:r w:rsidRPr="00001F7E" w:rsidDel="00BC052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73" w:author="Mohammad Nayeem Hasan" w:date="2023-06-04T11:49:00Z">
        <w:r w:rsidR="00A164FC" w:rsidRPr="00001F7E" w:rsidDel="001E4A99">
          <w:rPr>
            <w:rFonts w:ascii="Times New Roman" w:hAnsi="Times New Roman" w:cs="Times New Roman"/>
            <w:sz w:val="24"/>
            <w:szCs w:val="24"/>
          </w:rPr>
          <w:delText xml:space="preserve">table </w:delText>
        </w:r>
      </w:del>
      <w:del w:id="74" w:author="Mohammad Nayeem Hasan" w:date="2023-06-04T16:53:00Z">
        <w:r w:rsidDel="00BC0527">
          <w:rPr>
            <w:rFonts w:ascii="Times New Roman" w:hAnsi="Times New Roman" w:cs="Times New Roman"/>
            <w:sz w:val="24"/>
            <w:szCs w:val="24"/>
          </w:rPr>
          <w:delText>2</w:delText>
        </w:r>
        <w:r w:rsidR="00A164FC" w:rsidRPr="00001F7E" w:rsidDel="00BC0527">
          <w:rPr>
            <w:rFonts w:ascii="Times New Roman" w:hAnsi="Times New Roman" w:cs="Times New Roman"/>
            <w:sz w:val="24"/>
            <w:szCs w:val="24"/>
          </w:rPr>
          <w:delText xml:space="preserve"> and </w:delText>
        </w:r>
      </w:del>
      <w:del w:id="75" w:author="Mohammad Nayeem Hasan" w:date="2023-06-04T11:49:00Z">
        <w:r w:rsidR="00A164FC" w:rsidRPr="00001F7E" w:rsidDel="001E4A99">
          <w:rPr>
            <w:rFonts w:ascii="Times New Roman" w:hAnsi="Times New Roman" w:cs="Times New Roman"/>
            <w:sz w:val="24"/>
            <w:szCs w:val="24"/>
          </w:rPr>
          <w:delText xml:space="preserve">figure </w:delText>
        </w:r>
      </w:del>
      <w:del w:id="76" w:author="Mohammad Nayeem Hasan" w:date="2023-06-04T16:53:00Z">
        <w:r w:rsidR="00A164FC" w:rsidRPr="00001F7E" w:rsidDel="00BC0527">
          <w:rPr>
            <w:rFonts w:ascii="Times New Roman" w:hAnsi="Times New Roman" w:cs="Times New Roman"/>
            <w:sz w:val="24"/>
            <w:szCs w:val="24"/>
          </w:rPr>
          <w:delText>1).</w:delText>
        </w:r>
        <w:r w:rsidDel="00BC0527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del w:id="77" w:author="Mohammad Nayeem Hasan" w:date="2023-06-04T11:36:00Z">
        <w:r w:rsidDel="007623FB">
          <w:rPr>
            <w:rFonts w:ascii="Times New Roman" w:hAnsi="Times New Roman" w:cs="Times New Roman"/>
            <w:sz w:val="24"/>
            <w:szCs w:val="24"/>
          </w:rPr>
          <w:delText>I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>f GHSI increases by 1 time, the average total</w:delText>
        </w:r>
        <w:r w:rsidR="00A0665A" w:rsidDel="007623F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A0665A" w:rsidRPr="00D53FEA" w:rsidDel="007623FB">
          <w:rPr>
            <w:rFonts w:ascii="Times New Roman" w:hAnsi="Times New Roman" w:cs="Times New Roman"/>
            <w:sz w:val="24"/>
            <w:szCs w:val="24"/>
          </w:rPr>
          <w:delText>monkeypox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>deaths decrease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by 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>0.90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times. The model explained 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>33.62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% of </w:delText>
        </w:r>
        <w:r w:rsidR="00254655" w:rsidDel="007623FB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total variation. </w:delText>
        </w:r>
      </w:del>
      <w:r w:rsidR="00343A4F" w:rsidRPr="00001F7E">
        <w:rPr>
          <w:rFonts w:ascii="Times New Roman" w:hAnsi="Times New Roman" w:cs="Times New Roman"/>
          <w:sz w:val="24"/>
          <w:szCs w:val="24"/>
        </w:rPr>
        <w:t xml:space="preserve">Pearson’s correlation </w:t>
      </w:r>
      <w:del w:id="78" w:author="Mohammad Nayeem Hasan" w:date="2023-06-04T17:19:00Z">
        <w:r w:rsidR="00343A4F" w:rsidRPr="00001F7E" w:rsidDel="00211FAD">
          <w:rPr>
            <w:rFonts w:ascii="Times New Roman" w:hAnsi="Times New Roman" w:cs="Times New Roman"/>
            <w:sz w:val="24"/>
            <w:szCs w:val="24"/>
          </w:rPr>
          <w:delText xml:space="preserve">coefficient </w:delText>
        </w:r>
      </w:del>
      <w:ins w:id="79" w:author="Mohammad Nayeem Hasan" w:date="2023-06-04T17:19:00Z">
        <w:r w:rsidR="00211FAD">
          <w:rPr>
            <w:rFonts w:ascii="Times New Roman" w:hAnsi="Times New Roman" w:cs="Times New Roman"/>
            <w:sz w:val="24"/>
            <w:szCs w:val="24"/>
          </w:rPr>
          <w:t>test</w:t>
        </w:r>
        <w:r w:rsidR="00211FAD" w:rsidRPr="00001F7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80" w:author="Mohammad Nayeem Hasan" w:date="2023-06-04T16:53:00Z">
        <w:r w:rsidR="00343A4F" w:rsidRPr="00001F7E" w:rsidDel="00BC0527">
          <w:rPr>
            <w:rFonts w:ascii="Times New Roman" w:hAnsi="Times New Roman" w:cs="Times New Roman"/>
            <w:sz w:val="24"/>
            <w:szCs w:val="24"/>
          </w:rPr>
          <w:delText>and scatter</w:delText>
        </w:r>
      </w:del>
      <w:ins w:id="81" w:author="Mohammad Nayeem Hasan" w:date="2023-06-04T16:53:00Z">
        <w:r w:rsidR="00BC0527">
          <w:rPr>
            <w:rFonts w:ascii="Times New Roman" w:hAnsi="Times New Roman" w:cs="Times New Roman"/>
            <w:sz w:val="24"/>
            <w:szCs w:val="24"/>
          </w:rPr>
          <w:t>also</w:t>
        </w:r>
      </w:ins>
      <w:r w:rsidR="00343A4F" w:rsidRPr="00001F7E">
        <w:rPr>
          <w:rFonts w:ascii="Times New Roman" w:hAnsi="Times New Roman" w:cs="Times New Roman"/>
          <w:sz w:val="24"/>
          <w:szCs w:val="24"/>
        </w:rPr>
        <w:t xml:space="preserve"> </w:t>
      </w:r>
      <w:del w:id="82" w:author="Mohammad Nayeem Hasan" w:date="2023-06-04T16:53:00Z">
        <w:r w:rsidR="00343A4F" w:rsidRPr="00001F7E" w:rsidDel="00BC0527">
          <w:rPr>
            <w:rFonts w:ascii="Times New Roman" w:hAnsi="Times New Roman" w:cs="Times New Roman"/>
            <w:sz w:val="24"/>
            <w:szCs w:val="24"/>
          </w:rPr>
          <w:delText xml:space="preserve">plot </w:delText>
        </w:r>
      </w:del>
      <w:r w:rsidR="00343A4F" w:rsidRPr="00001F7E">
        <w:rPr>
          <w:rFonts w:ascii="Times New Roman" w:hAnsi="Times New Roman" w:cs="Times New Roman"/>
          <w:sz w:val="24"/>
          <w:szCs w:val="24"/>
        </w:rPr>
        <w:t xml:space="preserve">showed </w:t>
      </w:r>
      <w:r w:rsidR="00254655">
        <w:rPr>
          <w:rFonts w:ascii="Times New Roman" w:hAnsi="Times New Roman" w:cs="Times New Roman"/>
          <w:sz w:val="24"/>
          <w:szCs w:val="24"/>
        </w:rPr>
        <w:t xml:space="preserve">a </w:t>
      </w:r>
      <w:ins w:id="83" w:author="Mohammad Nayeem Hasan" w:date="2023-06-04T16:54:00Z">
        <w:r w:rsidR="00BC0527">
          <w:rPr>
            <w:rFonts w:ascii="Times New Roman" w:hAnsi="Times New Roman" w:cs="Times New Roman"/>
            <w:sz w:val="24"/>
            <w:szCs w:val="24"/>
          </w:rPr>
          <w:t>significant</w:t>
        </w:r>
      </w:ins>
      <w:del w:id="84" w:author="Mohammad Nayeem Hasan" w:date="2023-06-04T16:54:00Z">
        <w:r w:rsidR="00343A4F" w:rsidRPr="00001F7E" w:rsidDel="00BC0527">
          <w:rPr>
            <w:rFonts w:ascii="Times New Roman" w:hAnsi="Times New Roman" w:cs="Times New Roman"/>
            <w:sz w:val="24"/>
            <w:szCs w:val="24"/>
          </w:rPr>
          <w:delText>perfect</w:delText>
        </w:r>
      </w:del>
      <w:r w:rsidR="00343A4F" w:rsidRPr="00001F7E">
        <w:rPr>
          <w:rFonts w:ascii="Times New Roman" w:hAnsi="Times New Roman" w:cs="Times New Roman"/>
          <w:sz w:val="24"/>
          <w:szCs w:val="24"/>
        </w:rPr>
        <w:t xml:space="preserve"> positive linear relationship (r=0.</w:t>
      </w:r>
      <w:ins w:id="85" w:author="Mohammad Nayeem Hasan" w:date="2023-06-04T18:11:00Z">
        <w:r w:rsidR="0073097F">
          <w:rPr>
            <w:rFonts w:ascii="Times New Roman" w:hAnsi="Times New Roman" w:cs="Times New Roman"/>
            <w:sz w:val="24"/>
            <w:szCs w:val="24"/>
          </w:rPr>
          <w:t>629</w:t>
        </w:r>
      </w:ins>
      <w:del w:id="86" w:author="Mohammad Nayeem Hasan" w:date="2023-06-04T18:11:00Z">
        <w:r w:rsidR="00E64DAB" w:rsidDel="0073097F">
          <w:rPr>
            <w:rFonts w:ascii="Times New Roman" w:hAnsi="Times New Roman" w:cs="Times New Roman"/>
            <w:sz w:val="24"/>
            <w:szCs w:val="24"/>
          </w:rPr>
          <w:delText>58</w:delText>
        </w:r>
      </w:del>
      <w:ins w:id="87" w:author="Mohammad Nayeem Hasan" w:date="2023-06-04T16:54:00Z">
        <w:r w:rsidR="00BC0527">
          <w:rPr>
            <w:rFonts w:ascii="Times New Roman" w:hAnsi="Times New Roman" w:cs="Times New Roman"/>
            <w:sz w:val="24"/>
            <w:szCs w:val="24"/>
          </w:rPr>
          <w:t>, P=0.0</w:t>
        </w:r>
      </w:ins>
      <w:ins w:id="88" w:author="Mohammad Nayeem Hasan" w:date="2023-06-04T18:11:00Z">
        <w:r w:rsidR="0073097F">
          <w:rPr>
            <w:rFonts w:ascii="Times New Roman" w:hAnsi="Times New Roman" w:cs="Times New Roman"/>
            <w:sz w:val="24"/>
            <w:szCs w:val="24"/>
          </w:rPr>
          <w:t>05</w:t>
        </w:r>
      </w:ins>
      <w:del w:id="89" w:author="Mohammad Nayeem Hasan" w:date="2023-06-04T16:54:00Z">
        <w:r w:rsidR="00E64DAB" w:rsidDel="00BC0527">
          <w:rPr>
            <w:rFonts w:ascii="Times New Roman" w:hAnsi="Times New Roman" w:cs="Times New Roman"/>
            <w:sz w:val="24"/>
            <w:szCs w:val="24"/>
          </w:rPr>
          <w:delText>0</w:delText>
        </w:r>
      </w:del>
      <w:r w:rsidR="00343A4F" w:rsidRPr="00001F7E">
        <w:rPr>
          <w:rFonts w:ascii="Times New Roman" w:hAnsi="Times New Roman" w:cs="Times New Roman"/>
          <w:sz w:val="24"/>
          <w:szCs w:val="24"/>
        </w:rPr>
        <w:t xml:space="preserve">) between total </w:t>
      </w:r>
      <w:ins w:id="90" w:author="Mohammad Nayeem Hasan" w:date="2023-06-04T16:54:00Z">
        <w:r w:rsidR="00BC0527">
          <w:rPr>
            <w:rFonts w:ascii="Times New Roman" w:hAnsi="Times New Roman" w:cs="Times New Roman"/>
            <w:sz w:val="24"/>
            <w:szCs w:val="24"/>
          </w:rPr>
          <w:t>deaths</w:t>
        </w:r>
      </w:ins>
      <w:del w:id="91" w:author="Mohammad Nayeem Hasan" w:date="2023-06-04T16:54:00Z">
        <w:r w:rsidR="00343A4F" w:rsidRPr="00001F7E" w:rsidDel="00BC0527">
          <w:rPr>
            <w:rFonts w:ascii="Times New Roman" w:hAnsi="Times New Roman" w:cs="Times New Roman"/>
            <w:sz w:val="24"/>
            <w:szCs w:val="24"/>
          </w:rPr>
          <w:delText>cases</w:delText>
        </w:r>
      </w:del>
      <w:r w:rsidR="00343A4F" w:rsidRPr="00001F7E">
        <w:rPr>
          <w:rFonts w:ascii="Times New Roman" w:hAnsi="Times New Roman" w:cs="Times New Roman"/>
          <w:sz w:val="24"/>
          <w:szCs w:val="24"/>
        </w:rPr>
        <w:t xml:space="preserve"> and GHSI.</w:t>
      </w:r>
      <w:ins w:id="92" w:author="Mohammad Nayeem Hasan" w:date="2023-06-04T16:54:00Z">
        <w:r w:rsidR="00BC0527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343A4F" w:rsidRPr="00001F7E">
        <w:rPr>
          <w:rFonts w:ascii="Times New Roman" w:hAnsi="Times New Roman" w:cs="Times New Roman"/>
          <w:sz w:val="24"/>
          <w:szCs w:val="24"/>
        </w:rPr>
        <w:t xml:space="preserve"> </w:t>
      </w:r>
      <w:ins w:id="93" w:author="Mohammad Nayeem Hasan" w:date="2023-06-04T17:18:00Z">
        <w:r w:rsidR="00211FAD">
          <w:rPr>
            <w:rFonts w:ascii="Times New Roman" w:hAnsi="Times New Roman" w:cs="Times New Roman"/>
            <w:sz w:val="24"/>
            <w:szCs w:val="24"/>
          </w:rPr>
          <w:t xml:space="preserve">Removing </w:t>
        </w:r>
      </w:ins>
      <w:ins w:id="94" w:author="Mohammad Nayeem Hasan" w:date="2023-06-04T17:19:00Z">
        <w:r w:rsidR="00211FAD"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95" w:author="Mohammad Nayeem Hasan" w:date="2023-06-04T17:18:00Z">
        <w:r w:rsidR="00211FAD">
          <w:rPr>
            <w:rFonts w:ascii="Times New Roman" w:hAnsi="Times New Roman" w:cs="Times New Roman"/>
            <w:sz w:val="24"/>
            <w:szCs w:val="24"/>
          </w:rPr>
          <w:t>United States from the da</w:t>
        </w:r>
      </w:ins>
      <w:ins w:id="96" w:author="Mohammad Nayeem Hasan" w:date="2023-06-04T17:19:00Z">
        <w:r w:rsidR="00211FAD">
          <w:rPr>
            <w:rFonts w:ascii="Times New Roman" w:hAnsi="Times New Roman" w:cs="Times New Roman"/>
            <w:sz w:val="24"/>
            <w:szCs w:val="24"/>
          </w:rPr>
          <w:t xml:space="preserve">taset, </w:t>
        </w:r>
      </w:ins>
      <w:ins w:id="97" w:author="Mohammad Nayeem Hasan" w:date="2023-06-04T17:18:00Z">
        <w:r w:rsidR="00211FAD" w:rsidRPr="00001F7E">
          <w:rPr>
            <w:rFonts w:ascii="Times New Roman" w:hAnsi="Times New Roman" w:cs="Times New Roman"/>
            <w:sz w:val="24"/>
            <w:szCs w:val="24"/>
          </w:rPr>
          <w:t xml:space="preserve">Pearson’s correlation </w:t>
        </w:r>
      </w:ins>
      <w:ins w:id="98" w:author="Mohammad Nayeem Hasan" w:date="2023-06-04T17:19:00Z">
        <w:r w:rsidR="00211FAD">
          <w:rPr>
            <w:rFonts w:ascii="Times New Roman" w:hAnsi="Times New Roman" w:cs="Times New Roman"/>
            <w:sz w:val="24"/>
            <w:szCs w:val="24"/>
          </w:rPr>
          <w:t>test</w:t>
        </w:r>
      </w:ins>
      <w:ins w:id="99" w:author="Mohammad Nayeem Hasan" w:date="2023-06-04T17:47:00Z">
        <w:r w:rsidR="00FD1571">
          <w:rPr>
            <w:rFonts w:ascii="Times New Roman" w:hAnsi="Times New Roman" w:cs="Times New Roman"/>
            <w:sz w:val="24"/>
            <w:szCs w:val="24"/>
          </w:rPr>
          <w:t xml:space="preserve"> still</w:t>
        </w:r>
      </w:ins>
      <w:ins w:id="100" w:author="Mohammad Nayeem Hasan" w:date="2023-06-04T17:18:00Z">
        <w:r w:rsidR="00211FAD" w:rsidRPr="00001F7E">
          <w:rPr>
            <w:rFonts w:ascii="Times New Roman" w:hAnsi="Times New Roman" w:cs="Times New Roman"/>
            <w:sz w:val="24"/>
            <w:szCs w:val="24"/>
          </w:rPr>
          <w:t xml:space="preserve"> showed </w:t>
        </w:r>
        <w:r w:rsidR="00211FAD">
          <w:rPr>
            <w:rFonts w:ascii="Times New Roman" w:hAnsi="Times New Roman" w:cs="Times New Roman"/>
            <w:sz w:val="24"/>
            <w:szCs w:val="24"/>
          </w:rPr>
          <w:t xml:space="preserve">a significant </w:t>
        </w:r>
        <w:r w:rsidR="00211FAD" w:rsidRPr="00001F7E">
          <w:rPr>
            <w:rFonts w:ascii="Times New Roman" w:hAnsi="Times New Roman" w:cs="Times New Roman"/>
            <w:sz w:val="24"/>
            <w:szCs w:val="24"/>
          </w:rPr>
          <w:t>positive linear relationship (r=0.</w:t>
        </w:r>
        <w:r w:rsidR="00211FAD">
          <w:rPr>
            <w:rFonts w:ascii="Times New Roman" w:hAnsi="Times New Roman" w:cs="Times New Roman"/>
            <w:sz w:val="24"/>
            <w:szCs w:val="24"/>
          </w:rPr>
          <w:t>3</w:t>
        </w:r>
      </w:ins>
      <w:ins w:id="101" w:author="Mohammad Nayeem Hasan" w:date="2023-06-04T18:12:00Z">
        <w:r w:rsidR="0073097F">
          <w:rPr>
            <w:rFonts w:ascii="Times New Roman" w:hAnsi="Times New Roman" w:cs="Times New Roman"/>
            <w:sz w:val="24"/>
            <w:szCs w:val="24"/>
          </w:rPr>
          <w:t>46</w:t>
        </w:r>
      </w:ins>
      <w:ins w:id="102" w:author="Mohammad Nayeem Hasan" w:date="2023-06-04T17:18:00Z">
        <w:r w:rsidR="00211FAD">
          <w:rPr>
            <w:rFonts w:ascii="Times New Roman" w:hAnsi="Times New Roman" w:cs="Times New Roman"/>
            <w:sz w:val="24"/>
            <w:szCs w:val="24"/>
          </w:rPr>
          <w:t>, p</w:t>
        </w:r>
      </w:ins>
      <w:ins w:id="103" w:author="Mohammad Nayeem Hasan" w:date="2023-06-04T17:47:00Z">
        <w:r w:rsidR="00FD1571">
          <w:rPr>
            <w:rFonts w:ascii="Times New Roman" w:hAnsi="Times New Roman" w:cs="Times New Roman"/>
            <w:sz w:val="24"/>
            <w:szCs w:val="24"/>
          </w:rPr>
          <w:t>=</w:t>
        </w:r>
      </w:ins>
      <w:ins w:id="104" w:author="Mohammad Nayeem Hasan" w:date="2023-06-04T17:18:00Z">
        <w:r w:rsidR="00211FAD">
          <w:rPr>
            <w:rFonts w:ascii="Times New Roman" w:hAnsi="Times New Roman" w:cs="Times New Roman"/>
            <w:sz w:val="24"/>
            <w:szCs w:val="24"/>
          </w:rPr>
          <w:t>0.</w:t>
        </w:r>
      </w:ins>
      <w:ins w:id="105" w:author="Mohammad Nayeem Hasan" w:date="2023-06-04T17:47:00Z">
        <w:r w:rsidR="00FD1571">
          <w:rPr>
            <w:rFonts w:ascii="Times New Roman" w:hAnsi="Times New Roman" w:cs="Times New Roman"/>
            <w:sz w:val="24"/>
            <w:szCs w:val="24"/>
          </w:rPr>
          <w:t>00</w:t>
        </w:r>
      </w:ins>
      <w:ins w:id="106" w:author="Mohammad Nayeem Hasan" w:date="2023-06-04T18:13:00Z">
        <w:r w:rsidR="0073097F">
          <w:rPr>
            <w:rFonts w:ascii="Times New Roman" w:hAnsi="Times New Roman" w:cs="Times New Roman"/>
            <w:sz w:val="24"/>
            <w:szCs w:val="24"/>
          </w:rPr>
          <w:t>2</w:t>
        </w:r>
      </w:ins>
      <w:ins w:id="107" w:author="Mohammad Nayeem Hasan" w:date="2023-06-04T17:18:00Z">
        <w:r w:rsidR="00211FAD" w:rsidRPr="00001F7E">
          <w:rPr>
            <w:rFonts w:ascii="Times New Roman" w:hAnsi="Times New Roman" w:cs="Times New Roman"/>
            <w:sz w:val="24"/>
            <w:szCs w:val="24"/>
          </w:rPr>
          <w:t xml:space="preserve">) </w:t>
        </w:r>
      </w:ins>
      <w:ins w:id="108" w:author="Mohammad Nayeem Hasan" w:date="2023-06-04T17:47:00Z">
        <w:r w:rsidR="00FD1571">
          <w:rPr>
            <w:rFonts w:ascii="Times New Roman" w:hAnsi="Times New Roman" w:cs="Times New Roman"/>
            <w:sz w:val="24"/>
            <w:szCs w:val="24"/>
          </w:rPr>
          <w:t xml:space="preserve">and </w:t>
        </w:r>
      </w:ins>
      <w:ins w:id="109" w:author="Mohammad Nayeem Hasan" w:date="2023-06-04T17:48:00Z">
        <w:r w:rsidR="00FD1571" w:rsidRPr="00001F7E">
          <w:rPr>
            <w:rFonts w:ascii="Times New Roman" w:hAnsi="Times New Roman" w:cs="Times New Roman"/>
            <w:sz w:val="24"/>
            <w:szCs w:val="24"/>
          </w:rPr>
          <w:t>(r=0.</w:t>
        </w:r>
      </w:ins>
      <w:ins w:id="110" w:author="Mohammad Nayeem Hasan" w:date="2023-06-04T18:13:00Z">
        <w:r w:rsidR="0073097F">
          <w:rPr>
            <w:rFonts w:ascii="Times New Roman" w:hAnsi="Times New Roman" w:cs="Times New Roman"/>
            <w:sz w:val="24"/>
            <w:szCs w:val="24"/>
          </w:rPr>
          <w:t>366</w:t>
        </w:r>
      </w:ins>
      <w:ins w:id="111" w:author="Mohammad Nayeem Hasan" w:date="2023-06-04T17:48:00Z">
        <w:r w:rsidR="00FD1571">
          <w:rPr>
            <w:rFonts w:ascii="Times New Roman" w:hAnsi="Times New Roman" w:cs="Times New Roman"/>
            <w:sz w:val="24"/>
            <w:szCs w:val="24"/>
          </w:rPr>
          <w:t>, p=0.0</w:t>
        </w:r>
      </w:ins>
      <w:ins w:id="112" w:author="Mohammad Nayeem Hasan" w:date="2023-06-04T18:13:00Z">
        <w:r w:rsidR="0073097F">
          <w:rPr>
            <w:rFonts w:ascii="Times New Roman" w:hAnsi="Times New Roman" w:cs="Times New Roman"/>
            <w:sz w:val="24"/>
            <w:szCs w:val="24"/>
          </w:rPr>
          <w:t>15</w:t>
        </w:r>
      </w:ins>
      <w:ins w:id="113" w:author="Mohammad Nayeem Hasan" w:date="2023-06-04T17:48:00Z">
        <w:r w:rsidR="00FD1571" w:rsidRPr="00001F7E">
          <w:rPr>
            <w:rFonts w:ascii="Times New Roman" w:hAnsi="Times New Roman" w:cs="Times New Roman"/>
            <w:sz w:val="24"/>
            <w:szCs w:val="24"/>
          </w:rPr>
          <w:t>)</w:t>
        </w:r>
        <w:r w:rsidR="00FD1571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14" w:author="Mohammad Nayeem Hasan" w:date="2023-06-04T17:18:00Z">
        <w:r w:rsidR="00211FAD" w:rsidRPr="00001F7E">
          <w:rPr>
            <w:rFonts w:ascii="Times New Roman" w:hAnsi="Times New Roman" w:cs="Times New Roman"/>
            <w:sz w:val="24"/>
            <w:szCs w:val="24"/>
          </w:rPr>
          <w:t>between total cases</w:t>
        </w:r>
      </w:ins>
      <w:ins w:id="115" w:author="Mohammad Nayeem Hasan" w:date="2023-06-04T17:49:00Z">
        <w:r w:rsidR="00FD1571">
          <w:rPr>
            <w:rFonts w:ascii="Times New Roman" w:hAnsi="Times New Roman" w:cs="Times New Roman"/>
            <w:sz w:val="24"/>
            <w:szCs w:val="24"/>
          </w:rPr>
          <w:t xml:space="preserve"> and deaths, respectively with GHSI.</w:t>
        </w:r>
      </w:ins>
      <w:del w:id="116" w:author="Mohammad Nayeem Hasan" w:date="2023-06-04T11:36:00Z">
        <w:r w:rsidDel="007623FB">
          <w:rPr>
            <w:rFonts w:ascii="Times New Roman" w:hAnsi="Times New Roman" w:cs="Times New Roman"/>
            <w:sz w:val="24"/>
            <w:szCs w:val="24"/>
          </w:rPr>
          <w:delText>I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f JEE increases by 1 time, the average total </w:delText>
        </w:r>
        <w:r w:rsidR="00A0665A" w:rsidRPr="00D53FEA" w:rsidDel="007623FB">
          <w:rPr>
            <w:rFonts w:ascii="Times New Roman" w:hAnsi="Times New Roman" w:cs="Times New Roman"/>
            <w:sz w:val="24"/>
            <w:szCs w:val="24"/>
          </w:rPr>
          <w:delText>monkeypox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cases </w:delText>
        </w:r>
        <w:r w:rsidR="00E64DAB" w:rsidDel="007623FB">
          <w:rPr>
            <w:rFonts w:ascii="Times New Roman" w:hAnsi="Times New Roman" w:cs="Times New Roman"/>
            <w:sz w:val="24"/>
            <w:szCs w:val="24"/>
          </w:rPr>
          <w:delText>increase</w:delText>
        </w:r>
        <w:r w:rsidR="00E64DAB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>by 1.</w:delText>
        </w:r>
        <w:r w:rsidR="00E64DAB" w:rsidDel="007623FB">
          <w:rPr>
            <w:rFonts w:ascii="Times New Roman" w:hAnsi="Times New Roman" w:cs="Times New Roman"/>
            <w:sz w:val="24"/>
            <w:szCs w:val="24"/>
          </w:rPr>
          <w:delText>07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 times. The model explained </w:delText>
        </w:r>
        <w:r w:rsidR="00E64DAB" w:rsidDel="007623FB">
          <w:rPr>
            <w:rFonts w:ascii="Times New Roman" w:hAnsi="Times New Roman" w:cs="Times New Roman"/>
            <w:sz w:val="24"/>
            <w:szCs w:val="24"/>
          </w:rPr>
          <w:delText>36.07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% of </w:delText>
        </w:r>
        <w:r w:rsidR="00E64DAB" w:rsidDel="007623FB">
          <w:rPr>
            <w:rFonts w:ascii="Times New Roman" w:hAnsi="Times New Roman" w:cs="Times New Roman"/>
            <w:sz w:val="24"/>
            <w:szCs w:val="24"/>
          </w:rPr>
          <w:delText xml:space="preserve">the </w:delText>
        </w:r>
        <w:r w:rsidR="00343A4F" w:rsidRPr="00001F7E" w:rsidDel="007623FB">
          <w:rPr>
            <w:rFonts w:ascii="Times New Roman" w:hAnsi="Times New Roman" w:cs="Times New Roman"/>
            <w:sz w:val="24"/>
            <w:szCs w:val="24"/>
          </w:rPr>
          <w:delText xml:space="preserve">total variation. </w:delText>
        </w:r>
      </w:del>
      <w:del w:id="117" w:author="Mohammad Nayeem Hasan" w:date="2023-06-04T16:53:00Z">
        <w:r w:rsidR="00343A4F" w:rsidRPr="00001F7E" w:rsidDel="00BC0527">
          <w:rPr>
            <w:rFonts w:ascii="Times New Roman" w:hAnsi="Times New Roman" w:cs="Times New Roman"/>
            <w:sz w:val="24"/>
            <w:szCs w:val="24"/>
          </w:rPr>
          <w:delText xml:space="preserve">Pearson’s correlation coefficient and scatter plot showed </w:delText>
        </w:r>
        <w:r w:rsidR="00E64DAB" w:rsidDel="00BC0527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  <w:r w:rsidR="00343A4F" w:rsidRPr="00001F7E" w:rsidDel="00BC0527">
          <w:rPr>
            <w:rFonts w:ascii="Times New Roman" w:hAnsi="Times New Roman" w:cs="Times New Roman"/>
            <w:sz w:val="24"/>
            <w:szCs w:val="24"/>
          </w:rPr>
          <w:delText>perfect positive linear relationship (r=0.</w:delText>
        </w:r>
        <w:r w:rsidR="00E64DAB" w:rsidDel="00BC0527">
          <w:rPr>
            <w:rFonts w:ascii="Times New Roman" w:hAnsi="Times New Roman" w:cs="Times New Roman"/>
            <w:sz w:val="24"/>
            <w:szCs w:val="24"/>
          </w:rPr>
          <w:delText>601</w:delText>
        </w:r>
        <w:r w:rsidR="00343A4F" w:rsidRPr="00001F7E" w:rsidDel="00BC0527">
          <w:rPr>
            <w:rFonts w:ascii="Times New Roman" w:hAnsi="Times New Roman" w:cs="Times New Roman"/>
            <w:sz w:val="24"/>
            <w:szCs w:val="24"/>
          </w:rPr>
          <w:delText>) between total cases and JEE.</w:delText>
        </w:r>
      </w:del>
      <w:del w:id="118" w:author="Mohammad Nayeem Hasan" w:date="2023-06-04T17:47:00Z">
        <w:r w:rsidR="00E75993" w:rsidRPr="00001F7E" w:rsidDel="00FD1571">
          <w:rPr>
            <w:rFonts w:ascii="Times New Roman" w:hAnsi="Times New Roman" w:cs="Times New Roman"/>
            <w:sz w:val="24"/>
            <w:szCs w:val="24"/>
          </w:rPr>
          <w:br w:type="page"/>
        </w:r>
      </w:del>
    </w:p>
    <w:p w14:paraId="085917CA" w14:textId="03C7EEBB" w:rsidR="00343A4F" w:rsidRPr="00001F7E" w:rsidRDefault="003E6F90" w:rsidP="00343A4F">
      <w:pPr>
        <w:jc w:val="both"/>
        <w:rPr>
          <w:rFonts w:ascii="Times New Roman" w:hAnsi="Times New Roman" w:cs="Times New Roman"/>
          <w:sz w:val="24"/>
          <w:szCs w:val="24"/>
        </w:rPr>
      </w:pPr>
      <w:del w:id="119" w:author="Mohammad Nayeem Hasan" w:date="2023-06-04T17:54:00Z">
        <w:r w:rsidDel="00D0693A">
          <w:rPr>
            <w:noProof/>
          </w:rPr>
          <w:lastRenderedPageBreak/>
          <w:drawing>
            <wp:inline distT="0" distB="0" distL="0" distR="0" wp14:anchorId="1E1EA8DF" wp14:editId="7A9ABE4D">
              <wp:extent cx="5943600" cy="5943600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94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  <w:ins w:id="120" w:author="Mohammad Nayeem Hasan" w:date="2023-06-04T18:30:00Z">
        <w:r w:rsidR="0065344B" w:rsidRPr="0065344B">
          <w:t xml:space="preserve"> </w:t>
        </w:r>
      </w:ins>
      <w:ins w:id="121" w:author="Mohammad Nayeem Hasan" w:date="2023-06-04T18:31:00Z">
        <w:r w:rsidR="0065344B">
          <w:rPr>
            <w:noProof/>
          </w:rPr>
          <w:drawing>
            <wp:inline distT="0" distB="0" distL="0" distR="0" wp14:anchorId="488449FB" wp14:editId="2E335A6E">
              <wp:extent cx="5943600" cy="5943600"/>
              <wp:effectExtent l="0" t="0" r="0" b="0"/>
              <wp:docPr id="657689117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594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1C04686" w14:textId="6095C8F1" w:rsidR="00672EBD" w:rsidRDefault="00672EBD" w:rsidP="0011087C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35716E">
        <w:rPr>
          <w:rFonts w:ascii="Times New Roman" w:hAnsi="Times New Roman" w:cs="Times New Roman"/>
          <w:b/>
          <w:bCs/>
          <w:sz w:val="24"/>
          <w:szCs w:val="24"/>
        </w:rPr>
        <w:t>Figure 1:</w:t>
      </w:r>
      <w:r w:rsidRPr="00001F7E">
        <w:rPr>
          <w:rFonts w:ascii="Times New Roman" w:hAnsi="Times New Roman" w:cs="Times New Roman"/>
          <w:sz w:val="24"/>
          <w:szCs w:val="24"/>
        </w:rPr>
        <w:t xml:space="preserve"> Scatter plot with regression line between total cases and deaths of MPX with GHSI</w:t>
      </w:r>
      <w:ins w:id="122" w:author="Mohammad Nayeem Hasan" w:date="2023-06-04T17:55:00Z">
        <w:r w:rsidR="00D0693A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3" w:author="Mohammad Nayeem Hasan" w:date="2023-06-04T17:56:00Z">
        <w:r w:rsidR="00D0693A">
          <w:rPr>
            <w:rFonts w:ascii="Times New Roman" w:hAnsi="Times New Roman" w:cs="Times New Roman"/>
            <w:sz w:val="24"/>
            <w:szCs w:val="24"/>
          </w:rPr>
          <w:t>(</w:t>
        </w:r>
        <w:proofErr w:type="gramStart"/>
        <w:r w:rsidR="00D0693A">
          <w:rPr>
            <w:rFonts w:ascii="Times New Roman" w:hAnsi="Times New Roman" w:cs="Times New Roman"/>
            <w:sz w:val="24"/>
            <w:szCs w:val="24"/>
          </w:rPr>
          <w:t>w</w:t>
        </w:r>
      </w:ins>
      <w:ins w:id="124" w:author="Mohammad Nayeem Hasan" w:date="2023-06-04T17:55:00Z">
        <w:r w:rsidR="00D0693A">
          <w:rPr>
            <w:rFonts w:ascii="Times New Roman" w:hAnsi="Times New Roman" w:cs="Times New Roman"/>
            <w:sz w:val="24"/>
            <w:szCs w:val="24"/>
          </w:rPr>
          <w:t>ith</w:t>
        </w:r>
        <w:proofErr w:type="gramEnd"/>
        <w:r w:rsidR="00D0693A">
          <w:rPr>
            <w:rFonts w:ascii="Times New Roman" w:hAnsi="Times New Roman" w:cs="Times New Roman"/>
            <w:sz w:val="24"/>
            <w:szCs w:val="24"/>
          </w:rPr>
          <w:t xml:space="preserve"> and </w:t>
        </w:r>
      </w:ins>
      <w:ins w:id="125" w:author="Mohammad Nayeem Hasan" w:date="2023-06-04T17:56:00Z">
        <w:r w:rsidR="00D0693A">
          <w:rPr>
            <w:rFonts w:ascii="Times New Roman" w:hAnsi="Times New Roman" w:cs="Times New Roman"/>
            <w:sz w:val="24"/>
            <w:szCs w:val="24"/>
          </w:rPr>
          <w:t>without United States)</w:t>
        </w:r>
      </w:ins>
      <w:del w:id="126" w:author="Mohammad Nayeem Hasan" w:date="2023-06-04T17:55:00Z">
        <w:r w:rsidRPr="00001F7E" w:rsidDel="00D0693A">
          <w:rPr>
            <w:rFonts w:ascii="Times New Roman" w:hAnsi="Times New Roman" w:cs="Times New Roman"/>
            <w:sz w:val="24"/>
            <w:szCs w:val="24"/>
          </w:rPr>
          <w:delText xml:space="preserve"> and JEE</w:delText>
        </w:r>
      </w:del>
      <w:r w:rsidRPr="00001F7E">
        <w:rPr>
          <w:rFonts w:ascii="Times New Roman" w:hAnsi="Times New Roman" w:cs="Times New Roman"/>
          <w:sz w:val="24"/>
          <w:szCs w:val="24"/>
        </w:rPr>
        <w:t>.</w:t>
      </w:r>
    </w:p>
    <w:p w14:paraId="5CF25522" w14:textId="7D50702E" w:rsidR="00C33447" w:rsidRDefault="0011087C" w:rsidP="00343A4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FA7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By using </w:t>
      </w:r>
      <w:r w:rsidR="009B5BFD" w:rsidRPr="00FA7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GHSI</w:t>
      </w:r>
      <w:del w:id="127" w:author="Mohammad Nayeem Hasan" w:date="2023-06-04T17:58:00Z">
        <w:r w:rsidR="009B5BFD" w:rsidRPr="00FA7161" w:rsidDel="00D0693A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 xml:space="preserve"> and JEE </w:delText>
        </w:r>
        <w:r w:rsidRPr="00FA7161" w:rsidDel="00D0693A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>tools</w:delText>
        </w:r>
      </w:del>
      <w:r w:rsidRPr="00FA7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policymakers and public health officials can identify gaps in public health systems and develop targeted interventions to improve health security and reduce the impact of monkeypox outbreaks</w:t>
      </w:r>
      <w:r w:rsidR="00F960A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[8]</w:t>
      </w:r>
      <w:r w:rsidRPr="00FA716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672E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3C185E" w:rsidRPr="003C1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However, according to our research, countries with high GHSI</w:t>
      </w:r>
      <w:del w:id="128" w:author="Mohammad Nayeem Hasan" w:date="2023-06-04T17:58:00Z">
        <w:r w:rsidR="003C185E" w:rsidRPr="003C185E" w:rsidDel="00D0693A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 xml:space="preserve"> or JEE scores</w:delText>
        </w:r>
      </w:del>
      <w:r w:rsidR="003C185E" w:rsidRPr="003C1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had a </w:t>
      </w:r>
      <w:del w:id="129" w:author="Mohammad Nayeem Hasan" w:date="2023-06-04T17:58:00Z">
        <w:r w:rsidR="003C185E" w:rsidRPr="003C185E" w:rsidDel="00D0693A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 xml:space="preserve">negative </w:delText>
        </w:r>
      </w:del>
      <w:ins w:id="130" w:author="Mohammad Nayeem Hasan" w:date="2023-06-04T17:58:00Z">
        <w:r w:rsidR="00D0693A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positive</w:t>
        </w:r>
        <w:r w:rsidR="00D0693A" w:rsidRPr="003C185E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 xml:space="preserve"> </w:t>
        </w:r>
      </w:ins>
      <w:r w:rsidR="003C185E" w:rsidRPr="003C1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correlation with cases and fatalities of monkeypox. This suggests that these rankings do not sufficiently account for the importance of providing universal health coverage </w:t>
      </w:r>
      <w:r w:rsidR="003C1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="003C185E" w:rsidRPr="003C1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integrating national response services. Furthermore, it may be necessary to significantly </w:t>
      </w:r>
      <w:ins w:id="131" w:author="Mohammad Nayeem Hasan" w:date="2023-06-04T17:59:00Z">
        <w:r w:rsidR="00D0693A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t>revised</w:t>
        </w:r>
      </w:ins>
      <w:del w:id="132" w:author="Mohammad Nayeem Hasan" w:date="2023-06-04T17:59:00Z">
        <w:r w:rsidR="003C185E" w:rsidRPr="003C185E" w:rsidDel="00D0693A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>change</w:delText>
        </w:r>
      </w:del>
      <w:r w:rsidR="003C185E" w:rsidRPr="003C1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indicators and their relative weighting employed in the GHSI </w:t>
      </w:r>
      <w:del w:id="133" w:author="Mohammad Nayeem Hasan" w:date="2023-06-04T17:59:00Z">
        <w:r w:rsidR="003C185E" w:rsidRPr="003C185E" w:rsidDel="00D0693A">
          <w:rPr>
            <w:rFonts w:ascii="Times New Roman" w:hAnsi="Times New Roman" w:cs="Times New Roman"/>
            <w:color w:val="333333"/>
            <w:sz w:val="24"/>
            <w:szCs w:val="24"/>
            <w:shd w:val="clear" w:color="auto" w:fill="FFFFFF"/>
          </w:rPr>
          <w:delText xml:space="preserve">and the JEE </w:delText>
        </w:r>
      </w:del>
      <w:r w:rsidR="003C185E" w:rsidRPr="003C185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 the future.</w:t>
      </w:r>
    </w:p>
    <w:p w14:paraId="35C559C5" w14:textId="6F119EAC" w:rsidR="00F24B75" w:rsidRDefault="00F24B75" w:rsidP="00343A4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120130F6" w14:textId="4FEE5A6F" w:rsidR="00F24B75" w:rsidRPr="00C17EB3" w:rsidRDefault="00F24B75" w:rsidP="00343A4F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C17EB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References</w:t>
      </w:r>
    </w:p>
    <w:p w14:paraId="1A5D02CD" w14:textId="03660249" w:rsidR="009B5BFD" w:rsidRPr="009B5BFD" w:rsidRDefault="009B5BFD" w:rsidP="009B5BF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begin" w:fldLock="1"/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instrText xml:space="preserve">ADDIN Mendeley Bibliography CSL_BIBLIOGRAPHY </w:instrTex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separate"/>
      </w:r>
      <w:r w:rsidRPr="009B5BFD">
        <w:rPr>
          <w:rFonts w:ascii="Times New Roman" w:hAnsi="Times New Roman" w:cs="Times New Roman"/>
          <w:noProof/>
          <w:sz w:val="24"/>
          <w:szCs w:val="24"/>
        </w:rPr>
        <w:t>[1]</w:t>
      </w:r>
      <w:r w:rsidRPr="009B5BFD">
        <w:rPr>
          <w:rFonts w:ascii="Times New Roman" w:hAnsi="Times New Roman" w:cs="Times New Roman"/>
          <w:noProof/>
          <w:sz w:val="24"/>
          <w:szCs w:val="24"/>
        </w:rPr>
        <w:tab/>
        <w:t xml:space="preserve">T. K. Suvvari, A. Ghosh, A. Lopinti, M. A. Islam, and P. Bhattacharya, “Hematological manifestations of Monkeypox virus (MPOX) and impact of human MPOX disease on blood donation - What we need to know?,” </w:t>
      </w:r>
      <w:r w:rsidRPr="009B5BFD">
        <w:rPr>
          <w:rFonts w:ascii="Times New Roman" w:hAnsi="Times New Roman" w:cs="Times New Roman"/>
          <w:i/>
          <w:iCs/>
          <w:noProof/>
          <w:sz w:val="24"/>
          <w:szCs w:val="24"/>
        </w:rPr>
        <w:t>New Microbes New Infect.</w:t>
      </w:r>
      <w:r w:rsidRPr="009B5BFD">
        <w:rPr>
          <w:rFonts w:ascii="Times New Roman" w:hAnsi="Times New Roman" w:cs="Times New Roman"/>
          <w:noProof/>
          <w:sz w:val="24"/>
          <w:szCs w:val="24"/>
        </w:rPr>
        <w:t>, p. 101108, Feb. 2023, doi: 10.1016/j.nmni.2023.101108.</w:t>
      </w:r>
    </w:p>
    <w:p w14:paraId="7D4143FE" w14:textId="77777777" w:rsidR="009B5BFD" w:rsidRPr="009B5BFD" w:rsidRDefault="009B5BFD" w:rsidP="009B5BF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9B5BFD">
        <w:rPr>
          <w:rFonts w:ascii="Times New Roman" w:hAnsi="Times New Roman" w:cs="Times New Roman"/>
          <w:noProof/>
          <w:sz w:val="24"/>
          <w:szCs w:val="24"/>
        </w:rPr>
        <w:t>[2]</w:t>
      </w:r>
      <w:r w:rsidRPr="009B5BFD">
        <w:rPr>
          <w:rFonts w:ascii="Times New Roman" w:hAnsi="Times New Roman" w:cs="Times New Roman"/>
          <w:noProof/>
          <w:sz w:val="24"/>
          <w:szCs w:val="24"/>
        </w:rPr>
        <w:tab/>
        <w:t xml:space="preserve">D. Chandran </w:t>
      </w:r>
      <w:r w:rsidRPr="009B5BFD">
        <w:rPr>
          <w:rFonts w:ascii="Times New Roman" w:hAnsi="Times New Roman" w:cs="Times New Roman"/>
          <w:i/>
          <w:iCs/>
          <w:noProof/>
          <w:sz w:val="24"/>
          <w:szCs w:val="24"/>
        </w:rPr>
        <w:t>et al.</w:t>
      </w:r>
      <w:r w:rsidRPr="009B5BFD">
        <w:rPr>
          <w:rFonts w:ascii="Times New Roman" w:hAnsi="Times New Roman" w:cs="Times New Roman"/>
          <w:noProof/>
          <w:sz w:val="24"/>
          <w:szCs w:val="24"/>
        </w:rPr>
        <w:t xml:space="preserve">, “Monkeypox: An Update on Current Knowledge and Research Advances,” </w:t>
      </w:r>
      <w:r w:rsidRPr="009B5BFD">
        <w:rPr>
          <w:rFonts w:ascii="Times New Roman" w:hAnsi="Times New Roman" w:cs="Times New Roman"/>
          <w:i/>
          <w:iCs/>
          <w:noProof/>
          <w:sz w:val="24"/>
          <w:szCs w:val="24"/>
        </w:rPr>
        <w:t>J. Exp. Biol. Agric. Sci.</w:t>
      </w:r>
      <w:r w:rsidRPr="009B5BFD">
        <w:rPr>
          <w:rFonts w:ascii="Times New Roman" w:hAnsi="Times New Roman" w:cs="Times New Roman"/>
          <w:noProof/>
          <w:sz w:val="24"/>
          <w:szCs w:val="24"/>
        </w:rPr>
        <w:t>, vol. 10, no. 4, pp. 679–688, Aug. 2022, doi: 10.18006/2022.10(4).679.688.</w:t>
      </w:r>
    </w:p>
    <w:p w14:paraId="4BDA5917" w14:textId="673591F7" w:rsidR="009B5BFD" w:rsidRDefault="009B5BFD" w:rsidP="009B5BF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9B5BFD">
        <w:rPr>
          <w:rFonts w:ascii="Times New Roman" w:hAnsi="Times New Roman" w:cs="Times New Roman"/>
          <w:noProof/>
          <w:sz w:val="24"/>
          <w:szCs w:val="24"/>
        </w:rPr>
        <w:t>[3]</w:t>
      </w:r>
      <w:r w:rsidRPr="009B5BFD">
        <w:rPr>
          <w:rFonts w:ascii="Times New Roman" w:hAnsi="Times New Roman" w:cs="Times New Roman"/>
          <w:noProof/>
          <w:sz w:val="24"/>
          <w:szCs w:val="24"/>
        </w:rPr>
        <w:tab/>
        <w:t xml:space="preserve">M. A. Islam, M. K. Hemo, H. Chopra, M. R. Amin, P. Bhattacharya, and K. Dhama, “Old Enemy with a New Face: Re-emerging Monkeypox Disease – An Update,” </w:t>
      </w:r>
      <w:r w:rsidRPr="009B5BFD">
        <w:rPr>
          <w:rFonts w:ascii="Times New Roman" w:hAnsi="Times New Roman" w:cs="Times New Roman"/>
          <w:i/>
          <w:iCs/>
          <w:noProof/>
          <w:sz w:val="24"/>
          <w:szCs w:val="24"/>
        </w:rPr>
        <w:t>J. Pure Appl. Microbiol.</w:t>
      </w:r>
      <w:r w:rsidRPr="009B5BFD">
        <w:rPr>
          <w:rFonts w:ascii="Times New Roman" w:hAnsi="Times New Roman" w:cs="Times New Roman"/>
          <w:noProof/>
          <w:sz w:val="24"/>
          <w:szCs w:val="24"/>
        </w:rPr>
        <w:t>, Dec. 2022, doi: 10.22207/JPAM.16.SPL1.18.</w:t>
      </w:r>
    </w:p>
    <w:p w14:paraId="43001348" w14:textId="3396A1E8" w:rsidR="009B5BFD" w:rsidRDefault="00F960AF" w:rsidP="00F960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9B5BFD">
        <w:rPr>
          <w:rFonts w:ascii="Times New Roman" w:hAnsi="Times New Roman" w:cs="Times New Roman"/>
          <w:noProof/>
          <w:sz w:val="24"/>
          <w:szCs w:val="24"/>
        </w:rPr>
        <w:t>[</w:t>
      </w: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Pr="009B5BFD">
        <w:rPr>
          <w:rFonts w:ascii="Times New Roman" w:hAnsi="Times New Roman" w:cs="Times New Roman"/>
          <w:noProof/>
          <w:sz w:val="24"/>
          <w:szCs w:val="24"/>
        </w:rPr>
        <w:t>]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9B5BFD" w:rsidRPr="009B5BFD">
        <w:rPr>
          <w:rFonts w:ascii="Times New Roman" w:hAnsi="Times New Roman" w:cs="Times New Roman"/>
          <w:noProof/>
          <w:sz w:val="24"/>
          <w:szCs w:val="24"/>
        </w:rPr>
        <w:t xml:space="preserve">Johns Hopkins Center for Health Security. (2021). Global Health Security Index.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F960AF">
        <w:rPr>
          <w:rFonts w:ascii="Times New Roman" w:hAnsi="Times New Roman" w:cs="Times New Roman"/>
          <w:noProof/>
          <w:sz w:val="24"/>
          <w:szCs w:val="24"/>
        </w:rPr>
        <w:t xml:space="preserve">Accessed on: 1 April 2023; Accessed from: </w:t>
      </w:r>
      <w:r w:rsidR="009B5BFD" w:rsidRPr="009B5BFD">
        <w:rPr>
          <w:rFonts w:ascii="Times New Roman" w:hAnsi="Times New Roman" w:cs="Times New Roman"/>
          <w:noProof/>
          <w:sz w:val="24"/>
          <w:szCs w:val="24"/>
        </w:rPr>
        <w:t>https://www.ghsindex.org/</w:t>
      </w:r>
    </w:p>
    <w:p w14:paraId="3789BD86" w14:textId="6246A22E" w:rsidR="009B5BFD" w:rsidRDefault="00F960AF" w:rsidP="009B5BF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9B5BFD">
        <w:rPr>
          <w:rFonts w:ascii="Times New Roman" w:hAnsi="Times New Roman" w:cs="Times New Roman"/>
          <w:noProof/>
          <w:sz w:val="24"/>
          <w:szCs w:val="24"/>
        </w:rPr>
        <w:t>[</w:t>
      </w:r>
      <w:r>
        <w:rPr>
          <w:rFonts w:ascii="Times New Roman" w:hAnsi="Times New Roman" w:cs="Times New Roman"/>
          <w:noProof/>
          <w:sz w:val="24"/>
          <w:szCs w:val="24"/>
        </w:rPr>
        <w:t>5</w:t>
      </w:r>
      <w:r w:rsidRPr="009B5BFD">
        <w:rPr>
          <w:rFonts w:ascii="Times New Roman" w:hAnsi="Times New Roman" w:cs="Times New Roman"/>
          <w:noProof/>
          <w:sz w:val="24"/>
          <w:szCs w:val="24"/>
        </w:rPr>
        <w:t>]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="009B5BFD" w:rsidRPr="009B5BFD">
        <w:rPr>
          <w:rFonts w:ascii="Times New Roman" w:hAnsi="Times New Roman" w:cs="Times New Roman"/>
          <w:noProof/>
          <w:sz w:val="24"/>
          <w:szCs w:val="24"/>
        </w:rPr>
        <w:t xml:space="preserve">World Health Organization. (2016). Joint External Evaluation of IHR Core Capacities of the United States of America: Mission Report. </w:t>
      </w:r>
      <w:r w:rsidRPr="00F960AF">
        <w:rPr>
          <w:rFonts w:ascii="Times New Roman" w:hAnsi="Times New Roman" w:cs="Times New Roman"/>
          <w:noProof/>
          <w:sz w:val="24"/>
          <w:szCs w:val="24"/>
        </w:rPr>
        <w:t xml:space="preserve">Accessed on: 1 April 2023; Accessed from: </w:t>
      </w:r>
      <w:r w:rsidR="009B5BFD" w:rsidRPr="009B5BFD">
        <w:rPr>
          <w:rFonts w:ascii="Times New Roman" w:hAnsi="Times New Roman" w:cs="Times New Roman"/>
          <w:noProof/>
          <w:sz w:val="24"/>
          <w:szCs w:val="24"/>
        </w:rPr>
        <w:t>https://www.who.int/ihr/publications/WHO-WHE-CPI-2016.8/en/</w:t>
      </w:r>
    </w:p>
    <w:p w14:paraId="12989DE7" w14:textId="11961117" w:rsidR="009B5BFD" w:rsidRPr="009B5BFD" w:rsidRDefault="009B5BFD" w:rsidP="009B5BF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9B5BFD">
        <w:rPr>
          <w:rFonts w:ascii="Times New Roman" w:hAnsi="Times New Roman" w:cs="Times New Roman"/>
          <w:noProof/>
          <w:sz w:val="24"/>
          <w:szCs w:val="24"/>
        </w:rPr>
        <w:t>[</w:t>
      </w:r>
      <w:r w:rsidR="00F960AF">
        <w:rPr>
          <w:rFonts w:ascii="Times New Roman" w:hAnsi="Times New Roman" w:cs="Times New Roman"/>
          <w:noProof/>
          <w:sz w:val="24"/>
          <w:szCs w:val="24"/>
        </w:rPr>
        <w:t>6</w:t>
      </w:r>
      <w:r w:rsidRPr="009B5BFD">
        <w:rPr>
          <w:rFonts w:ascii="Times New Roman" w:hAnsi="Times New Roman" w:cs="Times New Roman"/>
          <w:noProof/>
          <w:sz w:val="24"/>
          <w:szCs w:val="24"/>
        </w:rPr>
        <w:t>]</w:t>
      </w:r>
      <w:r w:rsidRPr="009B5BFD">
        <w:rPr>
          <w:rFonts w:ascii="Times New Roman" w:hAnsi="Times New Roman" w:cs="Times New Roman"/>
          <w:noProof/>
          <w:sz w:val="24"/>
          <w:szCs w:val="24"/>
        </w:rPr>
        <w:tab/>
        <w:t xml:space="preserve">M. A. Islam </w:t>
      </w:r>
      <w:r w:rsidRPr="009B5BFD">
        <w:rPr>
          <w:rFonts w:ascii="Times New Roman" w:hAnsi="Times New Roman" w:cs="Times New Roman"/>
          <w:i/>
          <w:iCs/>
          <w:noProof/>
          <w:sz w:val="24"/>
          <w:szCs w:val="24"/>
        </w:rPr>
        <w:t>et al.</w:t>
      </w:r>
      <w:r w:rsidRPr="009B5BFD">
        <w:rPr>
          <w:rFonts w:ascii="Times New Roman" w:hAnsi="Times New Roman" w:cs="Times New Roman"/>
          <w:noProof/>
          <w:sz w:val="24"/>
          <w:szCs w:val="24"/>
        </w:rPr>
        <w:t xml:space="preserve">, “An Estimation of Five-decade Long Monkeypox Case Fatality Rate: Systematic Review and Meta-analysis,” </w:t>
      </w:r>
      <w:r w:rsidRPr="009B5BFD">
        <w:rPr>
          <w:rFonts w:ascii="Times New Roman" w:hAnsi="Times New Roman" w:cs="Times New Roman"/>
          <w:i/>
          <w:iCs/>
          <w:noProof/>
          <w:sz w:val="24"/>
          <w:szCs w:val="24"/>
        </w:rPr>
        <w:t>J. Pure Appl. Microbiol.</w:t>
      </w:r>
      <w:r w:rsidRPr="009B5BFD">
        <w:rPr>
          <w:rFonts w:ascii="Times New Roman" w:hAnsi="Times New Roman" w:cs="Times New Roman"/>
          <w:noProof/>
          <w:sz w:val="24"/>
          <w:szCs w:val="24"/>
        </w:rPr>
        <w:t>, Dec. 2022, doi: 10.22207/JPAM.16.SPL1.16.</w:t>
      </w:r>
    </w:p>
    <w:p w14:paraId="03EE5288" w14:textId="1DBD68FE" w:rsidR="009B5BFD" w:rsidRDefault="009B5BFD" w:rsidP="009B5BF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  <w:szCs w:val="24"/>
        </w:rPr>
      </w:pPr>
      <w:r w:rsidRPr="009B5BFD">
        <w:rPr>
          <w:rFonts w:ascii="Times New Roman" w:hAnsi="Times New Roman" w:cs="Times New Roman"/>
          <w:noProof/>
          <w:sz w:val="24"/>
          <w:szCs w:val="24"/>
        </w:rPr>
        <w:t>[</w:t>
      </w:r>
      <w:r w:rsidR="00F960AF">
        <w:rPr>
          <w:rFonts w:ascii="Times New Roman" w:hAnsi="Times New Roman" w:cs="Times New Roman"/>
          <w:noProof/>
          <w:sz w:val="24"/>
          <w:szCs w:val="24"/>
        </w:rPr>
        <w:t>7</w:t>
      </w:r>
      <w:r w:rsidRPr="009B5BFD">
        <w:rPr>
          <w:rFonts w:ascii="Times New Roman" w:hAnsi="Times New Roman" w:cs="Times New Roman"/>
          <w:noProof/>
          <w:sz w:val="24"/>
          <w:szCs w:val="24"/>
        </w:rPr>
        <w:t>]</w:t>
      </w:r>
      <w:r w:rsidRPr="009B5BFD">
        <w:rPr>
          <w:rFonts w:ascii="Times New Roman" w:hAnsi="Times New Roman" w:cs="Times New Roman"/>
          <w:noProof/>
          <w:sz w:val="24"/>
          <w:szCs w:val="24"/>
        </w:rPr>
        <w:tab/>
        <w:t xml:space="preserve">M. A. Islam </w:t>
      </w:r>
      <w:r w:rsidRPr="009B5BFD">
        <w:rPr>
          <w:rFonts w:ascii="Times New Roman" w:hAnsi="Times New Roman" w:cs="Times New Roman"/>
          <w:i/>
          <w:iCs/>
          <w:noProof/>
          <w:sz w:val="24"/>
          <w:szCs w:val="24"/>
        </w:rPr>
        <w:t>et al.</w:t>
      </w:r>
      <w:r w:rsidRPr="009B5BFD">
        <w:rPr>
          <w:rFonts w:ascii="Times New Roman" w:hAnsi="Times New Roman" w:cs="Times New Roman"/>
          <w:noProof/>
          <w:sz w:val="24"/>
          <w:szCs w:val="24"/>
        </w:rPr>
        <w:t xml:space="preserve">, “Association between Global Monkeypox Cases and Meteorological Factors,” </w:t>
      </w:r>
      <w:r w:rsidRPr="009B5BFD">
        <w:rPr>
          <w:rFonts w:ascii="Times New Roman" w:hAnsi="Times New Roman" w:cs="Times New Roman"/>
          <w:i/>
          <w:iCs/>
          <w:noProof/>
          <w:sz w:val="24"/>
          <w:szCs w:val="24"/>
        </w:rPr>
        <w:t>Int. J. Environ. Res. Public Health</w:t>
      </w:r>
      <w:r w:rsidRPr="009B5BFD">
        <w:rPr>
          <w:rFonts w:ascii="Times New Roman" w:hAnsi="Times New Roman" w:cs="Times New Roman"/>
          <w:noProof/>
          <w:sz w:val="24"/>
          <w:szCs w:val="24"/>
        </w:rPr>
        <w:t>, vol. 19, no. 23, p. 15638, Nov. 2022, doi: 10.3390/ijerph192315638.</w:t>
      </w:r>
    </w:p>
    <w:p w14:paraId="601DAE70" w14:textId="6DB9D886" w:rsidR="00F960AF" w:rsidRDefault="00F960AF" w:rsidP="00F960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0DB484B8" w14:textId="0CBB9F64" w:rsidR="00F960AF" w:rsidRPr="009B5BFD" w:rsidRDefault="00F960AF" w:rsidP="009B5BFD">
      <w:pPr>
        <w:widowControl w:val="0"/>
        <w:autoSpaceDE w:val="0"/>
        <w:autoSpaceDN w:val="0"/>
        <w:adjustRightInd w:val="0"/>
        <w:spacing w:line="240" w:lineRule="auto"/>
        <w:ind w:left="640" w:hanging="640"/>
        <w:rPr>
          <w:rFonts w:ascii="Times New Roman" w:hAnsi="Times New Roman" w:cs="Times New Roman"/>
          <w:noProof/>
          <w:sz w:val="24"/>
        </w:rPr>
      </w:pPr>
      <w:r w:rsidRPr="009B5BFD">
        <w:rPr>
          <w:rFonts w:ascii="Times New Roman" w:hAnsi="Times New Roman" w:cs="Times New Roman"/>
          <w:noProof/>
          <w:sz w:val="24"/>
          <w:szCs w:val="24"/>
        </w:rPr>
        <w:t>[</w:t>
      </w:r>
      <w:r>
        <w:rPr>
          <w:rFonts w:ascii="Times New Roman" w:hAnsi="Times New Roman" w:cs="Times New Roman"/>
          <w:noProof/>
          <w:sz w:val="24"/>
          <w:szCs w:val="24"/>
        </w:rPr>
        <w:t>8</w:t>
      </w:r>
      <w:r w:rsidRPr="009B5BFD">
        <w:rPr>
          <w:rFonts w:ascii="Times New Roman" w:hAnsi="Times New Roman" w:cs="Times New Roman"/>
          <w:noProof/>
          <w:sz w:val="24"/>
          <w:szCs w:val="24"/>
        </w:rPr>
        <w:t>]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</w:t>
      </w:r>
      <w:r w:rsidRPr="00F960AF">
        <w:rPr>
          <w:rFonts w:ascii="Times New Roman" w:hAnsi="Times New Roman" w:cs="Times New Roman"/>
          <w:noProof/>
          <w:sz w:val="24"/>
        </w:rPr>
        <w:t xml:space="preserve">World Health Organization. (2019). Global health security index: Building collective action and accountability. </w:t>
      </w:r>
      <w:r w:rsidRPr="00F960AF">
        <w:rPr>
          <w:rFonts w:ascii="Times New Roman" w:hAnsi="Times New Roman" w:cs="Times New Roman"/>
          <w:noProof/>
          <w:sz w:val="24"/>
          <w:szCs w:val="24"/>
        </w:rPr>
        <w:t>Accessed on: 1 April 2023; Accessed from: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F960AF">
        <w:rPr>
          <w:rFonts w:ascii="Times New Roman" w:hAnsi="Times New Roman" w:cs="Times New Roman"/>
          <w:noProof/>
          <w:sz w:val="24"/>
        </w:rPr>
        <w:t>https://www.ghsindex.org/wp-content/uploads/2019/10/2019-Global-Health-Security-Index.pdf</w:t>
      </w:r>
    </w:p>
    <w:p w14:paraId="3DCEB8BA" w14:textId="142FA8A8" w:rsidR="009B5BFD" w:rsidRDefault="009B5BFD" w:rsidP="00343A4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fldChar w:fldCharType="end"/>
      </w:r>
    </w:p>
    <w:p w14:paraId="781BF72F" w14:textId="77777777" w:rsidR="00F24B75" w:rsidRPr="002A0895" w:rsidRDefault="00F24B75" w:rsidP="00343A4F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sectPr w:rsidR="00F24B75" w:rsidRPr="002A0895" w:rsidSect="007623FB"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  <w:sectPrChange w:id="138" w:author="Mohammad Nayeem Hasan" w:date="2023-06-04T11:36:00Z">
        <w:sectPr w:rsidR="00F24B75" w:rsidRPr="002A0895" w:rsidSect="007623FB">
          <w:pgMar w:top="1440" w:right="1440" w:bottom="1440" w:left="1440" w:header="720" w:footer="720" w:gutter="0"/>
          <w:lnNumType w:countBy="0" w:restart="newPage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1909E" w14:textId="77777777" w:rsidR="003E49DD" w:rsidRDefault="003E49DD" w:rsidP="007623FB">
      <w:pPr>
        <w:spacing w:after="0" w:line="240" w:lineRule="auto"/>
      </w:pPr>
      <w:r>
        <w:separator/>
      </w:r>
    </w:p>
  </w:endnote>
  <w:endnote w:type="continuationSeparator" w:id="0">
    <w:p w14:paraId="10D8F3EC" w14:textId="77777777" w:rsidR="003E49DD" w:rsidRDefault="003E49DD" w:rsidP="00762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ustomXmlInsRangeStart w:id="134" w:author="Mohammad Nayeem Hasan" w:date="2023-06-04T11:35:00Z"/>
  <w:sdt>
    <w:sdtPr>
      <w:id w:val="1947420831"/>
      <w:docPartObj>
        <w:docPartGallery w:val="Page Numbers (Bottom of Page)"/>
        <w:docPartUnique/>
      </w:docPartObj>
    </w:sdtPr>
    <w:sdtEndPr>
      <w:rPr>
        <w:noProof/>
      </w:rPr>
    </w:sdtEndPr>
    <w:sdtContent>
      <w:customXmlInsRangeEnd w:id="134"/>
      <w:p w14:paraId="301149EE" w14:textId="58BBDC93" w:rsidR="007623FB" w:rsidRDefault="007623FB">
        <w:pPr>
          <w:pStyle w:val="Footer"/>
          <w:jc w:val="center"/>
          <w:rPr>
            <w:ins w:id="135" w:author="Mohammad Nayeem Hasan" w:date="2023-06-04T11:35:00Z"/>
          </w:rPr>
        </w:pPr>
        <w:ins w:id="136" w:author="Mohammad Nayeem Hasan" w:date="2023-06-04T11:35:00Z"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ins>
      </w:p>
      <w:customXmlInsRangeStart w:id="137" w:author="Mohammad Nayeem Hasan" w:date="2023-06-04T11:35:00Z"/>
    </w:sdtContent>
  </w:sdt>
  <w:customXmlInsRangeEnd w:id="137"/>
  <w:p w14:paraId="50049E15" w14:textId="77777777" w:rsidR="007623FB" w:rsidRDefault="007623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23901" w14:textId="77777777" w:rsidR="003E49DD" w:rsidRDefault="003E49DD" w:rsidP="007623FB">
      <w:pPr>
        <w:spacing w:after="0" w:line="240" w:lineRule="auto"/>
      </w:pPr>
      <w:r>
        <w:separator/>
      </w:r>
    </w:p>
  </w:footnote>
  <w:footnote w:type="continuationSeparator" w:id="0">
    <w:p w14:paraId="4315D7EE" w14:textId="77777777" w:rsidR="003E49DD" w:rsidRDefault="003E49DD" w:rsidP="00762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141DE"/>
    <w:multiLevelType w:val="multilevel"/>
    <w:tmpl w:val="BE14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77348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ad Nayeem Hasan">
    <w15:presenceInfo w15:providerId="Windows Live" w15:userId="5be14f6c7eaf8e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zsTA0NwIyjA0MzJR0lIJTi4sz8/NACoxrAUqBsEMsAAAA"/>
  </w:docVars>
  <w:rsids>
    <w:rsidRoot w:val="00C33301"/>
    <w:rsid w:val="00001F7E"/>
    <w:rsid w:val="0000244A"/>
    <w:rsid w:val="00072B29"/>
    <w:rsid w:val="000E4BB7"/>
    <w:rsid w:val="0011087C"/>
    <w:rsid w:val="00152BDA"/>
    <w:rsid w:val="00162C7A"/>
    <w:rsid w:val="00163CF6"/>
    <w:rsid w:val="00166977"/>
    <w:rsid w:val="00171FEF"/>
    <w:rsid w:val="001B79A7"/>
    <w:rsid w:val="001C1139"/>
    <w:rsid w:val="001E4A99"/>
    <w:rsid w:val="00211FAD"/>
    <w:rsid w:val="00233E71"/>
    <w:rsid w:val="002432FA"/>
    <w:rsid w:val="002477CE"/>
    <w:rsid w:val="00254655"/>
    <w:rsid w:val="00280B16"/>
    <w:rsid w:val="002A0895"/>
    <w:rsid w:val="002B54BD"/>
    <w:rsid w:val="002C3E72"/>
    <w:rsid w:val="002C53A4"/>
    <w:rsid w:val="002D58E5"/>
    <w:rsid w:val="00334250"/>
    <w:rsid w:val="00343A4F"/>
    <w:rsid w:val="0035716E"/>
    <w:rsid w:val="0037109C"/>
    <w:rsid w:val="00395649"/>
    <w:rsid w:val="003A78DB"/>
    <w:rsid w:val="003B6D4D"/>
    <w:rsid w:val="003C185E"/>
    <w:rsid w:val="003E49DD"/>
    <w:rsid w:val="003E6F90"/>
    <w:rsid w:val="00405447"/>
    <w:rsid w:val="00405A71"/>
    <w:rsid w:val="00475DFE"/>
    <w:rsid w:val="00481D85"/>
    <w:rsid w:val="004900F2"/>
    <w:rsid w:val="00494975"/>
    <w:rsid w:val="00497A30"/>
    <w:rsid w:val="004A7701"/>
    <w:rsid w:val="004D7D78"/>
    <w:rsid w:val="005028C3"/>
    <w:rsid w:val="00523978"/>
    <w:rsid w:val="005253AA"/>
    <w:rsid w:val="00561A7D"/>
    <w:rsid w:val="00562F80"/>
    <w:rsid w:val="00581888"/>
    <w:rsid w:val="005A5D4E"/>
    <w:rsid w:val="005B31FB"/>
    <w:rsid w:val="005B75A9"/>
    <w:rsid w:val="005C1DE5"/>
    <w:rsid w:val="0060126F"/>
    <w:rsid w:val="00634259"/>
    <w:rsid w:val="0065344B"/>
    <w:rsid w:val="00672EBD"/>
    <w:rsid w:val="006925A5"/>
    <w:rsid w:val="006A3BFC"/>
    <w:rsid w:val="006A7B40"/>
    <w:rsid w:val="006A7C2D"/>
    <w:rsid w:val="006D0615"/>
    <w:rsid w:val="006D15B2"/>
    <w:rsid w:val="0073097F"/>
    <w:rsid w:val="007404F2"/>
    <w:rsid w:val="00761FA2"/>
    <w:rsid w:val="007623FB"/>
    <w:rsid w:val="007906C9"/>
    <w:rsid w:val="00792077"/>
    <w:rsid w:val="007C6EBF"/>
    <w:rsid w:val="00807276"/>
    <w:rsid w:val="00853A83"/>
    <w:rsid w:val="00891168"/>
    <w:rsid w:val="008A3A3C"/>
    <w:rsid w:val="008F16BD"/>
    <w:rsid w:val="00957271"/>
    <w:rsid w:val="00980D9C"/>
    <w:rsid w:val="00994925"/>
    <w:rsid w:val="009B1E71"/>
    <w:rsid w:val="009B5BFD"/>
    <w:rsid w:val="009C352B"/>
    <w:rsid w:val="00A0665A"/>
    <w:rsid w:val="00A164FC"/>
    <w:rsid w:val="00A34F51"/>
    <w:rsid w:val="00AA0CFA"/>
    <w:rsid w:val="00AB1BF4"/>
    <w:rsid w:val="00AC4072"/>
    <w:rsid w:val="00AD6338"/>
    <w:rsid w:val="00AE202F"/>
    <w:rsid w:val="00AE7E29"/>
    <w:rsid w:val="00B10D3D"/>
    <w:rsid w:val="00B36EAB"/>
    <w:rsid w:val="00B62A7A"/>
    <w:rsid w:val="00B6599D"/>
    <w:rsid w:val="00B91BE3"/>
    <w:rsid w:val="00B94FE4"/>
    <w:rsid w:val="00BC0527"/>
    <w:rsid w:val="00BC31BF"/>
    <w:rsid w:val="00C1684B"/>
    <w:rsid w:val="00C17EB3"/>
    <w:rsid w:val="00C33301"/>
    <w:rsid w:val="00C33447"/>
    <w:rsid w:val="00C46178"/>
    <w:rsid w:val="00C61D96"/>
    <w:rsid w:val="00C9274E"/>
    <w:rsid w:val="00C92CB5"/>
    <w:rsid w:val="00C9721F"/>
    <w:rsid w:val="00CA30AC"/>
    <w:rsid w:val="00CC14AD"/>
    <w:rsid w:val="00CC60AA"/>
    <w:rsid w:val="00CF7139"/>
    <w:rsid w:val="00D0693A"/>
    <w:rsid w:val="00D24BA5"/>
    <w:rsid w:val="00D52614"/>
    <w:rsid w:val="00D53FEA"/>
    <w:rsid w:val="00D74F5B"/>
    <w:rsid w:val="00D85CB1"/>
    <w:rsid w:val="00D932E0"/>
    <w:rsid w:val="00D94094"/>
    <w:rsid w:val="00DB1227"/>
    <w:rsid w:val="00DB3964"/>
    <w:rsid w:val="00DC7631"/>
    <w:rsid w:val="00DF077C"/>
    <w:rsid w:val="00E37265"/>
    <w:rsid w:val="00E44473"/>
    <w:rsid w:val="00E64DAB"/>
    <w:rsid w:val="00E75993"/>
    <w:rsid w:val="00E8723D"/>
    <w:rsid w:val="00EB11F3"/>
    <w:rsid w:val="00ED6F65"/>
    <w:rsid w:val="00ED741B"/>
    <w:rsid w:val="00EE6301"/>
    <w:rsid w:val="00EF4913"/>
    <w:rsid w:val="00F24B75"/>
    <w:rsid w:val="00F316EC"/>
    <w:rsid w:val="00F32E6C"/>
    <w:rsid w:val="00F33A89"/>
    <w:rsid w:val="00F65AB0"/>
    <w:rsid w:val="00F767B7"/>
    <w:rsid w:val="00F86A89"/>
    <w:rsid w:val="00F960AF"/>
    <w:rsid w:val="00F97B75"/>
    <w:rsid w:val="00FA7161"/>
    <w:rsid w:val="00FB4265"/>
    <w:rsid w:val="00FC37CE"/>
    <w:rsid w:val="00FD15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BB6F"/>
  <w15:docId w15:val="{F70CAD4D-5E27-4335-B8E7-FC31E6124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E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5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77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70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684B"/>
    <w:rPr>
      <w:color w:val="0000FF"/>
      <w:u w:val="single"/>
    </w:rPr>
  </w:style>
  <w:style w:type="paragraph" w:styleId="Revision">
    <w:name w:val="Revision"/>
    <w:hidden/>
    <w:uiPriority w:val="99"/>
    <w:semiHidden/>
    <w:rsid w:val="00B62A7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1139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5AB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6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3FB"/>
  </w:style>
  <w:style w:type="paragraph" w:styleId="Footer">
    <w:name w:val="footer"/>
    <w:basedOn w:val="Normal"/>
    <w:link w:val="FooterChar"/>
    <w:uiPriority w:val="99"/>
    <w:unhideWhenUsed/>
    <w:rsid w:val="007623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3FB"/>
  </w:style>
  <w:style w:type="character" w:styleId="LineNumber">
    <w:name w:val="line number"/>
    <w:basedOn w:val="DefaultParagraphFont"/>
    <w:uiPriority w:val="99"/>
    <w:semiHidden/>
    <w:unhideWhenUsed/>
    <w:rsid w:val="007623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27B6BA-27D0-492E-9EA8-F004F5C08E56}">
  <we:reference id="wa200000368" version="1.0.0.0" store="en-US" storeType="OMEX"/>
  <we:alternateReferences>
    <we:reference id="WA200000368" version="1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E3044-1965-4D97-92DA-21421486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3</Pages>
  <Words>966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Food for the Hungry</Company>
  <LinksUpToDate>false</LinksUpToDate>
  <CharactersWithSpaces>6465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Nayeem Hasan</dc:creator>
  <cp:lastModifiedBy>Mohammad Nayeem Hasan</cp:lastModifiedBy>
  <cp:revision>13</cp:revision>
  <dcterms:created xsi:type="dcterms:W3CDTF">2023-04-03T13:00:00Z</dcterms:created>
  <dcterms:modified xsi:type="dcterms:W3CDTF">2023-06-04T17:37:00Z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30e72440b49da5ab26d103fd32299f3596e0fe3024ff94feaf15b63792c24592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37ef543b-ffca-3768-af87-2d7f89c6f6d5</vt:lpwstr>
  </property>
  <property fmtid="{D5CDD505-2E9C-101B-9397-08002B2CF9AE}" pid="5" name="Mendeley Citation Style_1">
    <vt:lpwstr>http://www.zotero.org/styles/ieee</vt:lpwstr>
  </property>
</Properties>
</file>